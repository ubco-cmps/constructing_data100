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D94A" w14:textId="77777777" w:rsidR="00AB12DB" w:rsidRDefault="00AB12DB">
      <w:pPr>
        <w:pStyle w:val="Title"/>
        <w:rPr>
          <w:rFonts w:ascii="Arial" w:hAnsi="Arial" w:cs="Arial"/>
          <w:sz w:val="28"/>
        </w:rPr>
      </w:pPr>
    </w:p>
    <w:p w14:paraId="5F0FBEC0" w14:textId="77777777" w:rsidR="00A934B7" w:rsidRPr="00B5490C" w:rsidRDefault="00A934B7">
      <w:pPr>
        <w:pStyle w:val="Title"/>
        <w:rPr>
          <w:sz w:val="28"/>
        </w:rPr>
      </w:pPr>
      <w:r w:rsidRPr="00B5490C">
        <w:rPr>
          <w:sz w:val="28"/>
        </w:rPr>
        <w:t>Curriculum Proposal Form</w:t>
      </w:r>
    </w:p>
    <w:p w14:paraId="7A15C7E7" w14:textId="77777777" w:rsidR="00A934B7" w:rsidRPr="00B5490C" w:rsidRDefault="004936A8">
      <w:pPr>
        <w:pStyle w:val="Subtitle"/>
        <w:rPr>
          <w:rFonts w:ascii="Times New Roman" w:hAnsi="Times New Roman" w:cs="Times New Roman"/>
          <w:sz w:val="24"/>
        </w:rPr>
      </w:pPr>
      <w:r w:rsidRPr="00B5490C">
        <w:rPr>
          <w:rFonts w:ascii="Times New Roman" w:hAnsi="Times New Roman" w:cs="Times New Roman"/>
        </w:rPr>
        <w:t>New/Change to Course/</w:t>
      </w:r>
      <w:r w:rsidR="00A934B7" w:rsidRPr="00B5490C">
        <w:rPr>
          <w:rFonts w:ascii="Times New Roman" w:hAnsi="Times New Roman" w:cs="Times New Roman"/>
        </w:rPr>
        <w:t>Program</w:t>
      </w:r>
      <w:r w:rsidR="003C0335">
        <w:rPr>
          <w:rFonts w:ascii="Times New Roman" w:hAnsi="Times New Roman" w:cs="Times New Roman"/>
        </w:rPr>
        <w:t xml:space="preserve"> – Okanagan c</w:t>
      </w:r>
      <w:r w:rsidR="00C615D7" w:rsidRPr="00B5490C">
        <w:rPr>
          <w:rFonts w:ascii="Times New Roman" w:hAnsi="Times New Roman" w:cs="Times New Roman"/>
        </w:rPr>
        <w:t>ampus</w:t>
      </w:r>
    </w:p>
    <w:p w14:paraId="30A2E84C" w14:textId="77777777" w:rsidR="00A934B7" w:rsidRPr="00AB12DB" w:rsidRDefault="00A934B7">
      <w:pPr>
        <w:rPr>
          <w:b/>
          <w:color w:val="FF00FF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783"/>
        <w:gridCol w:w="3645"/>
      </w:tblGrid>
      <w:tr w:rsidR="00624BAC" w:rsidRPr="0067084F" w14:paraId="17F3EC6B" w14:textId="77777777" w:rsidTr="0018597E">
        <w:tc>
          <w:tcPr>
            <w:tcW w:w="8856" w:type="dxa"/>
            <w:gridSpan w:val="3"/>
          </w:tcPr>
          <w:p w14:paraId="74B67D5A" w14:textId="77777777" w:rsidR="00624BAC" w:rsidRPr="00CB5507" w:rsidRDefault="00624BAC">
            <w:pPr>
              <w:rPr>
                <w:b/>
                <w:sz w:val="24"/>
                <w:szCs w:val="24"/>
              </w:rPr>
            </w:pPr>
            <w:r w:rsidRPr="00CB5507">
              <w:rPr>
                <w:sz w:val="24"/>
                <w:szCs w:val="24"/>
              </w:rPr>
              <w:t>Category</w:t>
            </w:r>
            <w:r w:rsidRPr="00CB5507">
              <w:rPr>
                <w:b/>
                <w:sz w:val="24"/>
                <w:szCs w:val="24"/>
              </w:rPr>
              <w:t xml:space="preserve">: </w:t>
            </w:r>
            <w:r w:rsidR="007030E7">
              <w:rPr>
                <w:b/>
                <w:sz w:val="24"/>
                <w:szCs w:val="24"/>
                <w:highlight w:val="lightGray"/>
              </w:rPr>
              <w:t xml:space="preserve">1 </w:t>
            </w:r>
          </w:p>
        </w:tc>
      </w:tr>
      <w:tr w:rsidR="00A934B7" w:rsidRPr="0067084F" w14:paraId="3E396123" w14:textId="77777777" w:rsidTr="00E5576B">
        <w:tc>
          <w:tcPr>
            <w:tcW w:w="5211" w:type="dxa"/>
            <w:gridSpan w:val="2"/>
          </w:tcPr>
          <w:p w14:paraId="03C18F21" w14:textId="77777777" w:rsidR="00A934B7" w:rsidRPr="00EC5470" w:rsidRDefault="0090362B">
            <w:pPr>
              <w:pStyle w:val="Heading1"/>
              <w:rPr>
                <w:b w:val="0"/>
                <w:szCs w:val="24"/>
              </w:rPr>
            </w:pPr>
            <w:r>
              <w:rPr>
                <w:szCs w:val="24"/>
              </w:rPr>
              <w:t>Faculty</w:t>
            </w:r>
            <w:r w:rsidR="00DA3D3E">
              <w:rPr>
                <w:szCs w:val="24"/>
              </w:rPr>
              <w:t>/School</w:t>
            </w:r>
            <w:r>
              <w:rPr>
                <w:szCs w:val="24"/>
              </w:rPr>
              <w:t>:</w:t>
            </w:r>
            <w:r w:rsidRPr="00835811">
              <w:rPr>
                <w:b w:val="0"/>
                <w:szCs w:val="24"/>
              </w:rPr>
              <w:t xml:space="preserve"> </w:t>
            </w:r>
            <w:r w:rsidR="007030E7">
              <w:rPr>
                <w:b w:val="0"/>
                <w:szCs w:val="24"/>
              </w:rPr>
              <w:t>FOS</w:t>
            </w:r>
          </w:p>
          <w:p w14:paraId="339C98B1" w14:textId="77777777" w:rsidR="00740DB2" w:rsidRPr="00EC5470" w:rsidRDefault="0091439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</w:t>
            </w:r>
            <w:r w:rsidR="00A934B7" w:rsidRPr="0067084F"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.</w:t>
            </w:r>
            <w:r w:rsidR="00167C25">
              <w:rPr>
                <w:b/>
                <w:sz w:val="24"/>
                <w:szCs w:val="24"/>
              </w:rPr>
              <w:t>/Unit</w:t>
            </w:r>
            <w:r w:rsidR="00A934B7" w:rsidRPr="0067084F">
              <w:rPr>
                <w:b/>
                <w:sz w:val="24"/>
                <w:szCs w:val="24"/>
              </w:rPr>
              <w:t>:</w:t>
            </w:r>
            <w:r w:rsidR="00000A04" w:rsidRPr="00835811">
              <w:rPr>
                <w:sz w:val="24"/>
                <w:szCs w:val="24"/>
              </w:rPr>
              <w:t xml:space="preserve"> </w:t>
            </w:r>
            <w:r w:rsidR="007030E7">
              <w:rPr>
                <w:sz w:val="24"/>
                <w:szCs w:val="24"/>
              </w:rPr>
              <w:t>CMPS</w:t>
            </w:r>
          </w:p>
          <w:p w14:paraId="199A7E84" w14:textId="77777777" w:rsidR="00A934B7" w:rsidRPr="0030250C" w:rsidRDefault="00A934B7">
            <w:pPr>
              <w:rPr>
                <w:sz w:val="24"/>
                <w:szCs w:val="24"/>
              </w:rPr>
            </w:pPr>
            <w:r w:rsidRPr="0067084F">
              <w:rPr>
                <w:b/>
                <w:sz w:val="24"/>
                <w:szCs w:val="24"/>
              </w:rPr>
              <w:t>Faculty</w:t>
            </w:r>
            <w:r w:rsidR="00DA3D3E">
              <w:rPr>
                <w:b/>
                <w:sz w:val="24"/>
                <w:szCs w:val="24"/>
              </w:rPr>
              <w:t>/School</w:t>
            </w:r>
            <w:r w:rsidRPr="0067084F">
              <w:rPr>
                <w:b/>
                <w:sz w:val="24"/>
                <w:szCs w:val="24"/>
              </w:rPr>
              <w:t xml:space="preserve"> Approval Date:</w:t>
            </w:r>
            <w:r w:rsidR="00624BAC" w:rsidRPr="00624BAC">
              <w:rPr>
                <w:sz w:val="24"/>
                <w:szCs w:val="24"/>
              </w:rPr>
              <w:t xml:space="preserve"> </w:t>
            </w:r>
            <w:r w:rsidR="00901E7B">
              <w:rPr>
                <w:sz w:val="24"/>
                <w:szCs w:val="24"/>
                <w:highlight w:val="lightGray"/>
              </w:rPr>
              <w:t>YYYYMM</w:t>
            </w:r>
            <w:r w:rsidR="00B5490C">
              <w:rPr>
                <w:sz w:val="24"/>
                <w:szCs w:val="24"/>
                <w:highlight w:val="lightGray"/>
              </w:rPr>
              <w:t>DD</w:t>
            </w:r>
          </w:p>
          <w:p w14:paraId="56F45AFA" w14:textId="77777777" w:rsidR="00683FC3" w:rsidRDefault="00A934B7" w:rsidP="00624BAC">
            <w:pPr>
              <w:rPr>
                <w:b/>
                <w:sz w:val="24"/>
                <w:szCs w:val="24"/>
              </w:rPr>
            </w:pPr>
            <w:r w:rsidRPr="0067084F">
              <w:rPr>
                <w:b/>
                <w:sz w:val="24"/>
                <w:szCs w:val="24"/>
              </w:rPr>
              <w:t>Effective Session</w:t>
            </w:r>
            <w:r w:rsidR="0090362B">
              <w:rPr>
                <w:b/>
                <w:sz w:val="24"/>
                <w:szCs w:val="24"/>
              </w:rPr>
              <w:t xml:space="preserve">: </w:t>
            </w:r>
          </w:p>
          <w:p w14:paraId="77531E88" w14:textId="77777777" w:rsidR="00346944" w:rsidRPr="0067084F" w:rsidRDefault="007030E7" w:rsidP="00624BA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2022W</w:t>
            </w:r>
          </w:p>
        </w:tc>
        <w:tc>
          <w:tcPr>
            <w:tcW w:w="3645" w:type="dxa"/>
          </w:tcPr>
          <w:p w14:paraId="4AC72EF5" w14:textId="77777777" w:rsidR="00740DB2" w:rsidRPr="007030E7" w:rsidRDefault="00A934B7">
            <w:pPr>
              <w:rPr>
                <w:b/>
                <w:sz w:val="24"/>
                <w:szCs w:val="24"/>
              </w:rPr>
            </w:pPr>
            <w:r w:rsidRPr="007030E7">
              <w:rPr>
                <w:b/>
                <w:sz w:val="24"/>
                <w:szCs w:val="24"/>
              </w:rPr>
              <w:t>Date:</w:t>
            </w:r>
            <w:r w:rsidR="00000A04" w:rsidRPr="007030E7">
              <w:rPr>
                <w:sz w:val="24"/>
                <w:szCs w:val="24"/>
              </w:rPr>
              <w:t xml:space="preserve"> </w:t>
            </w:r>
            <w:r w:rsidR="007030E7" w:rsidRPr="007030E7">
              <w:rPr>
                <w:sz w:val="24"/>
                <w:szCs w:val="24"/>
              </w:rPr>
              <w:t>20211026</w:t>
            </w:r>
          </w:p>
          <w:p w14:paraId="5661480A" w14:textId="77777777" w:rsidR="00A934B7" w:rsidRPr="007030E7" w:rsidRDefault="00A934B7">
            <w:pPr>
              <w:rPr>
                <w:sz w:val="24"/>
                <w:szCs w:val="24"/>
              </w:rPr>
            </w:pPr>
            <w:r w:rsidRPr="007030E7">
              <w:rPr>
                <w:b/>
                <w:sz w:val="24"/>
                <w:szCs w:val="24"/>
              </w:rPr>
              <w:t>Contact Person:</w:t>
            </w:r>
            <w:r w:rsidR="00000A04" w:rsidRPr="007030E7">
              <w:rPr>
                <w:sz w:val="24"/>
                <w:szCs w:val="24"/>
              </w:rPr>
              <w:t xml:space="preserve"> </w:t>
            </w:r>
            <w:commentRangeStart w:id="0"/>
            <w:commentRangeStart w:id="1"/>
            <w:r w:rsidR="00624BAC" w:rsidRPr="007030E7">
              <w:rPr>
                <w:sz w:val="24"/>
                <w:szCs w:val="24"/>
              </w:rPr>
              <w:t>Dr</w:t>
            </w:r>
            <w:r w:rsidR="00346944" w:rsidRPr="007030E7">
              <w:rPr>
                <w:sz w:val="24"/>
                <w:szCs w:val="24"/>
              </w:rPr>
              <w:t xml:space="preserve">. </w:t>
            </w:r>
            <w:r w:rsidR="007030E7" w:rsidRPr="007030E7">
              <w:rPr>
                <w:sz w:val="24"/>
                <w:szCs w:val="24"/>
              </w:rPr>
              <w:t xml:space="preserve">Patricia </w:t>
            </w:r>
            <w:proofErr w:type="spellStart"/>
            <w:r w:rsidR="007030E7" w:rsidRPr="007030E7">
              <w:rPr>
                <w:sz w:val="24"/>
                <w:szCs w:val="24"/>
              </w:rPr>
              <w:t>Lasserre</w:t>
            </w:r>
            <w:commentRangeEnd w:id="0"/>
            <w:proofErr w:type="spellEnd"/>
            <w:r w:rsidR="007A7F04">
              <w:rPr>
                <w:rStyle w:val="CommentReference"/>
              </w:rPr>
              <w:commentReference w:id="0"/>
            </w:r>
            <w:commentRangeEnd w:id="1"/>
            <w:r w:rsidR="00F67DE9">
              <w:rPr>
                <w:rStyle w:val="CommentReference"/>
              </w:rPr>
              <w:commentReference w:id="1"/>
            </w:r>
          </w:p>
          <w:p w14:paraId="6D159C12" w14:textId="77777777" w:rsidR="00A934B7" w:rsidRPr="007030E7" w:rsidRDefault="00A934B7">
            <w:pPr>
              <w:rPr>
                <w:b/>
                <w:sz w:val="24"/>
                <w:szCs w:val="24"/>
              </w:rPr>
            </w:pPr>
            <w:r w:rsidRPr="007030E7">
              <w:rPr>
                <w:b/>
                <w:sz w:val="24"/>
                <w:szCs w:val="24"/>
              </w:rPr>
              <w:t>Phone:</w:t>
            </w:r>
            <w:r w:rsidR="0090362B" w:rsidRPr="007030E7">
              <w:rPr>
                <w:b/>
                <w:sz w:val="24"/>
                <w:szCs w:val="24"/>
              </w:rPr>
              <w:t xml:space="preserve"> </w:t>
            </w:r>
            <w:r w:rsidR="00FD59F9" w:rsidRPr="007030E7">
              <w:rPr>
                <w:sz w:val="24"/>
                <w:szCs w:val="24"/>
              </w:rPr>
              <w:t>250.</w:t>
            </w:r>
            <w:r w:rsidR="0090362B" w:rsidRPr="007030E7">
              <w:rPr>
                <w:sz w:val="24"/>
                <w:szCs w:val="24"/>
              </w:rPr>
              <w:t>807</w:t>
            </w:r>
            <w:r w:rsidR="00FD59F9" w:rsidRPr="007030E7">
              <w:rPr>
                <w:sz w:val="24"/>
                <w:szCs w:val="24"/>
              </w:rPr>
              <w:t>.</w:t>
            </w:r>
            <w:r w:rsidR="007030E7" w:rsidRPr="007030E7">
              <w:rPr>
                <w:sz w:val="24"/>
                <w:szCs w:val="24"/>
              </w:rPr>
              <w:t>9502</w:t>
            </w:r>
          </w:p>
          <w:p w14:paraId="711142B7" w14:textId="77777777" w:rsidR="00A934B7" w:rsidRPr="007030E7" w:rsidRDefault="00A934B7" w:rsidP="007030E7">
            <w:pPr>
              <w:rPr>
                <w:b/>
                <w:sz w:val="24"/>
                <w:szCs w:val="24"/>
              </w:rPr>
            </w:pPr>
            <w:r w:rsidRPr="007030E7">
              <w:rPr>
                <w:b/>
                <w:sz w:val="24"/>
                <w:szCs w:val="24"/>
              </w:rPr>
              <w:t>Email:</w:t>
            </w:r>
            <w:r w:rsidR="00000A04" w:rsidRPr="007030E7">
              <w:rPr>
                <w:sz w:val="24"/>
                <w:szCs w:val="24"/>
              </w:rPr>
              <w:t xml:space="preserve"> </w:t>
            </w:r>
            <w:r w:rsidR="007030E7" w:rsidRPr="007030E7">
              <w:rPr>
                <w:sz w:val="24"/>
                <w:szCs w:val="24"/>
              </w:rPr>
              <w:t>patricia.lasserre</w:t>
            </w:r>
            <w:r w:rsidR="00346944" w:rsidRPr="007030E7">
              <w:rPr>
                <w:sz w:val="24"/>
                <w:szCs w:val="24"/>
              </w:rPr>
              <w:t>@ubc.ca</w:t>
            </w:r>
          </w:p>
        </w:tc>
      </w:tr>
      <w:tr w:rsidR="00A72905" w:rsidRPr="0067084F" w14:paraId="33AF9B78" w14:textId="77777777" w:rsidTr="007030E7">
        <w:trPr>
          <w:trHeight w:val="612"/>
        </w:trPr>
        <w:tc>
          <w:tcPr>
            <w:tcW w:w="8856" w:type="dxa"/>
            <w:gridSpan w:val="3"/>
          </w:tcPr>
          <w:p w14:paraId="3A5062E4" w14:textId="77777777" w:rsidR="00A72905" w:rsidRDefault="00A72905" w:rsidP="00A72905">
            <w:pPr>
              <w:pStyle w:val="Heading1"/>
              <w:rPr>
                <w:szCs w:val="24"/>
              </w:rPr>
            </w:pPr>
            <w:r>
              <w:rPr>
                <w:szCs w:val="24"/>
              </w:rPr>
              <w:t xml:space="preserve">Type of Action: </w:t>
            </w:r>
            <w:r>
              <w:rPr>
                <w:b w:val="0"/>
                <w:szCs w:val="24"/>
              </w:rPr>
              <w:t>[</w:t>
            </w:r>
            <w:r w:rsidRPr="00346944">
              <w:rPr>
                <w:b w:val="0"/>
                <w:szCs w:val="24"/>
              </w:rPr>
              <w:t xml:space="preserve">delete other </w:t>
            </w:r>
            <w:r>
              <w:rPr>
                <w:b w:val="0"/>
                <w:szCs w:val="24"/>
              </w:rPr>
              <w:t>choices]</w:t>
            </w:r>
          </w:p>
          <w:p w14:paraId="38EEA33D" w14:textId="77777777" w:rsidR="00A72905" w:rsidRDefault="00A72905" w:rsidP="00A72905">
            <w:pPr>
              <w:rPr>
                <w:highlight w:val="lightGray"/>
              </w:rPr>
            </w:pPr>
            <w:r w:rsidRPr="00346944">
              <w:rPr>
                <w:highlight w:val="lightGray"/>
              </w:rPr>
              <w:t>New Course</w:t>
            </w:r>
          </w:p>
          <w:p w14:paraId="35F92FE8" w14:textId="77777777" w:rsidR="00A72905" w:rsidRDefault="00A72905">
            <w:pPr>
              <w:rPr>
                <w:b/>
                <w:sz w:val="24"/>
                <w:szCs w:val="24"/>
              </w:rPr>
            </w:pPr>
          </w:p>
        </w:tc>
      </w:tr>
      <w:tr w:rsidR="00A72905" w:rsidRPr="0067084F" w14:paraId="03E482D8" w14:textId="77777777" w:rsidTr="0018597E">
        <w:tc>
          <w:tcPr>
            <w:tcW w:w="8856" w:type="dxa"/>
            <w:gridSpan w:val="3"/>
          </w:tcPr>
          <w:p w14:paraId="72EC094E" w14:textId="77777777" w:rsidR="001C26A2" w:rsidRDefault="00A72905" w:rsidP="001C26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Rationale:</w:t>
            </w:r>
            <w:r w:rsidRPr="0064411C">
              <w:rPr>
                <w:sz w:val="24"/>
                <w:szCs w:val="24"/>
              </w:rPr>
              <w:t xml:space="preserve"> </w:t>
            </w:r>
          </w:p>
          <w:p w14:paraId="642DF6CF" w14:textId="0E3C77D1" w:rsidR="00A72905" w:rsidRDefault="00A72905" w:rsidP="001C26A2">
            <w:pPr>
              <w:rPr>
                <w:ins w:id="2" w:author="Firas Moosvi" w:date="2021-10-26T15:36:00Z"/>
                <w:sz w:val="24"/>
                <w:szCs w:val="24"/>
              </w:rPr>
            </w:pPr>
          </w:p>
          <w:p w14:paraId="53CF0280" w14:textId="66360854" w:rsidR="00FB25CD" w:rsidRDefault="006E0AA9" w:rsidP="00FB25CD">
            <w:pPr>
              <w:rPr>
                <w:ins w:id="3" w:author="Firas Moosvi" w:date="2021-10-26T15:49:00Z"/>
                <w:sz w:val="24"/>
                <w:szCs w:val="24"/>
              </w:rPr>
            </w:pPr>
            <w:ins w:id="4" w:author="Firas Moosvi" w:date="2021-10-26T16:17:00Z">
              <w:r>
                <w:rPr>
                  <w:sz w:val="24"/>
                  <w:szCs w:val="24"/>
                </w:rPr>
                <w:t xml:space="preserve">Data 100 is a new course that is taught in a very accessible programming language (Python) that introduces students to the world of Data Science. </w:t>
              </w:r>
            </w:ins>
            <w:ins w:id="5" w:author="Firas Moosvi" w:date="2021-10-26T15:39:00Z">
              <w:r w:rsidR="00F67DE9">
                <w:rPr>
                  <w:sz w:val="24"/>
                  <w:szCs w:val="24"/>
                </w:rPr>
                <w:t xml:space="preserve">The ability to effectively work with data is </w:t>
              </w:r>
            </w:ins>
            <w:ins w:id="6" w:author="Firas Moosvi" w:date="2021-10-26T15:46:00Z">
              <w:r w:rsidR="00FB25CD">
                <w:rPr>
                  <w:sz w:val="24"/>
                  <w:szCs w:val="24"/>
                </w:rPr>
                <w:t xml:space="preserve">considered </w:t>
              </w:r>
            </w:ins>
            <w:ins w:id="7" w:author="Firas Moosvi" w:date="2021-10-26T15:39:00Z">
              <w:r w:rsidR="00F67DE9">
                <w:rPr>
                  <w:sz w:val="24"/>
                  <w:szCs w:val="24"/>
                </w:rPr>
                <w:t xml:space="preserve">an essential skill in </w:t>
              </w:r>
            </w:ins>
            <w:ins w:id="8" w:author="Firas Moosvi" w:date="2021-10-26T15:40:00Z">
              <w:r w:rsidR="00F67DE9">
                <w:rPr>
                  <w:sz w:val="24"/>
                  <w:szCs w:val="24"/>
                </w:rPr>
                <w:t xml:space="preserve">many aspects of </w:t>
              </w:r>
            </w:ins>
            <w:ins w:id="9" w:author="Firas Moosvi" w:date="2021-10-26T15:44:00Z">
              <w:r w:rsidR="00FB25CD">
                <w:rPr>
                  <w:sz w:val="24"/>
                  <w:szCs w:val="24"/>
                </w:rPr>
                <w:t xml:space="preserve">our </w:t>
              </w:r>
            </w:ins>
            <w:ins w:id="10" w:author="Firas Moosvi" w:date="2021-10-26T15:39:00Z">
              <w:r w:rsidR="00F67DE9">
                <w:rPr>
                  <w:sz w:val="24"/>
                  <w:szCs w:val="24"/>
                </w:rPr>
                <w:t>society</w:t>
              </w:r>
            </w:ins>
            <w:ins w:id="11" w:author="Firas Moosvi" w:date="2021-10-26T15:50:00Z">
              <w:r w:rsidR="00FB25CD">
                <w:rPr>
                  <w:sz w:val="24"/>
                  <w:szCs w:val="24"/>
                </w:rPr>
                <w:t>. Working with data generally involves</w:t>
              </w:r>
              <w:r w:rsidR="00FB25CD">
                <w:rPr>
                  <w:sz w:val="24"/>
                  <w:szCs w:val="24"/>
                </w:rPr>
                <w:t xml:space="preserve"> carry</w:t>
              </w:r>
              <w:r w:rsidR="00FB25CD">
                <w:rPr>
                  <w:sz w:val="24"/>
                  <w:szCs w:val="24"/>
                </w:rPr>
                <w:t>ing</w:t>
              </w:r>
              <w:r w:rsidR="00FB25CD">
                <w:rPr>
                  <w:sz w:val="24"/>
                  <w:szCs w:val="24"/>
                </w:rPr>
                <w:t xml:space="preserve"> out repetitive tasks</w:t>
              </w:r>
            </w:ins>
            <w:ins w:id="12" w:author="Firas Moosvi" w:date="2021-10-26T15:51:00Z">
              <w:r w:rsidR="00FB25CD">
                <w:rPr>
                  <w:sz w:val="24"/>
                  <w:szCs w:val="24"/>
                </w:rPr>
                <w:t xml:space="preserve"> to </w:t>
              </w:r>
            </w:ins>
            <w:ins w:id="13" w:author="Firas Moosvi" w:date="2021-10-26T15:52:00Z">
              <w:r w:rsidR="00FB25CD">
                <w:rPr>
                  <w:sz w:val="24"/>
                  <w:szCs w:val="24"/>
                </w:rPr>
                <w:t xml:space="preserve">prepare, </w:t>
              </w:r>
            </w:ins>
            <w:ins w:id="14" w:author="Firas Moosvi" w:date="2021-10-26T15:51:00Z">
              <w:r w:rsidR="00FB25CD">
                <w:rPr>
                  <w:sz w:val="24"/>
                  <w:szCs w:val="24"/>
                </w:rPr>
                <w:t>clean</w:t>
              </w:r>
            </w:ins>
            <w:ins w:id="15" w:author="Firas Moosvi" w:date="2021-10-26T15:52:00Z">
              <w:r w:rsidR="00FB25CD">
                <w:rPr>
                  <w:sz w:val="24"/>
                  <w:szCs w:val="24"/>
                </w:rPr>
                <w:t>,</w:t>
              </w:r>
            </w:ins>
            <w:ins w:id="16" w:author="Firas Moosvi" w:date="2021-10-26T15:51:00Z">
              <w:r w:rsidR="00FB25CD">
                <w:rPr>
                  <w:sz w:val="24"/>
                  <w:szCs w:val="24"/>
                </w:rPr>
                <w:t xml:space="preserve"> and process </w:t>
              </w:r>
            </w:ins>
            <w:ins w:id="17" w:author="Firas Moosvi" w:date="2021-10-26T15:52:00Z">
              <w:r w:rsidR="00FB25CD">
                <w:rPr>
                  <w:sz w:val="24"/>
                  <w:szCs w:val="24"/>
                </w:rPr>
                <w:t xml:space="preserve">data before it can be analyzed and presented to a wide range of audiences. These audiences may be interested </w:t>
              </w:r>
            </w:ins>
            <w:ins w:id="18" w:author="Firas Moosvi" w:date="2021-10-26T15:53:00Z">
              <w:r w:rsidR="00FB25CD">
                <w:rPr>
                  <w:sz w:val="24"/>
                  <w:szCs w:val="24"/>
                </w:rPr>
                <w:t xml:space="preserve">in the answers to a variety of </w:t>
              </w:r>
            </w:ins>
            <w:ins w:id="19" w:author="Firas Moosvi" w:date="2021-10-26T15:51:00Z">
              <w:r w:rsidR="00FB25CD">
                <w:rPr>
                  <w:sz w:val="24"/>
                  <w:szCs w:val="24"/>
                </w:rPr>
                <w:t>research or business</w:t>
              </w:r>
            </w:ins>
            <w:ins w:id="20" w:author="Firas Moosvi" w:date="2021-10-26T15:50:00Z">
              <w:r w:rsidR="00FB25CD">
                <w:rPr>
                  <w:sz w:val="24"/>
                  <w:szCs w:val="24"/>
                </w:rPr>
                <w:t xml:space="preserve"> questions.</w:t>
              </w:r>
            </w:ins>
          </w:p>
          <w:p w14:paraId="795F5806" w14:textId="77777777" w:rsidR="00FB25CD" w:rsidRDefault="00FB25CD" w:rsidP="00FB25CD">
            <w:pPr>
              <w:rPr>
                <w:ins w:id="21" w:author="Firas Moosvi" w:date="2021-10-26T15:49:00Z"/>
                <w:sz w:val="24"/>
                <w:szCs w:val="24"/>
              </w:rPr>
            </w:pPr>
          </w:p>
          <w:p w14:paraId="47C95071" w14:textId="7C8B4B3B" w:rsidR="00FB25CD" w:rsidRDefault="00FB25CD" w:rsidP="00FB25CD">
            <w:pPr>
              <w:rPr>
                <w:ins w:id="22" w:author="Firas Moosvi" w:date="2021-10-26T15:53:00Z"/>
                <w:sz w:val="24"/>
                <w:szCs w:val="24"/>
              </w:rPr>
            </w:pPr>
            <w:ins w:id="23" w:author="Firas Moosvi" w:date="2021-10-26T15:44:00Z">
              <w:r>
                <w:rPr>
                  <w:sz w:val="24"/>
                  <w:szCs w:val="24"/>
                </w:rPr>
                <w:t>Despite these</w:t>
              </w:r>
            </w:ins>
            <w:ins w:id="24" w:author="Firas Moosvi" w:date="2021-10-26T15:41:00Z">
              <w:r w:rsidR="00F67DE9">
                <w:rPr>
                  <w:sz w:val="24"/>
                  <w:szCs w:val="24"/>
                </w:rPr>
                <w:t xml:space="preserve"> skills</w:t>
              </w:r>
            </w:ins>
            <w:ins w:id="25" w:author="Firas Moosvi" w:date="2021-10-26T15:44:00Z">
              <w:r>
                <w:rPr>
                  <w:sz w:val="24"/>
                  <w:szCs w:val="24"/>
                </w:rPr>
                <w:t xml:space="preserve"> being universally value</w:t>
              </w:r>
            </w:ins>
            <w:ins w:id="26" w:author="Firas Moosvi" w:date="2021-10-26T15:45:00Z">
              <w:r>
                <w:rPr>
                  <w:sz w:val="24"/>
                  <w:szCs w:val="24"/>
                </w:rPr>
                <w:t>d</w:t>
              </w:r>
            </w:ins>
            <w:ins w:id="27" w:author="Firas Moosvi" w:date="2021-10-26T15:44:00Z">
              <w:r>
                <w:rPr>
                  <w:sz w:val="24"/>
                  <w:szCs w:val="24"/>
                </w:rPr>
                <w:t xml:space="preserve">, </w:t>
              </w:r>
            </w:ins>
            <w:ins w:id="28" w:author="Firas Moosvi" w:date="2021-10-26T15:47:00Z">
              <w:r>
                <w:rPr>
                  <w:sz w:val="24"/>
                  <w:szCs w:val="24"/>
                </w:rPr>
                <w:t xml:space="preserve">students are not able to learn </w:t>
              </w:r>
            </w:ins>
            <w:ins w:id="29" w:author="Firas Moosvi" w:date="2021-10-26T15:48:00Z">
              <w:r>
                <w:rPr>
                  <w:sz w:val="24"/>
                  <w:szCs w:val="24"/>
                </w:rPr>
                <w:t>them</w:t>
              </w:r>
            </w:ins>
            <w:ins w:id="30" w:author="Firas Moosvi" w:date="2021-10-26T15:47:00Z">
              <w:r>
                <w:rPr>
                  <w:sz w:val="24"/>
                  <w:szCs w:val="24"/>
                </w:rPr>
                <w:t xml:space="preserve"> </w:t>
              </w:r>
            </w:ins>
            <w:ins w:id="31" w:author="Firas Moosvi" w:date="2021-10-26T15:44:00Z">
              <w:r>
                <w:rPr>
                  <w:sz w:val="24"/>
                  <w:szCs w:val="24"/>
                </w:rPr>
                <w:t xml:space="preserve">until later in their </w:t>
              </w:r>
            </w:ins>
            <w:ins w:id="32" w:author="Firas Moosvi" w:date="2021-10-26T16:18:00Z">
              <w:r w:rsidR="006E0AA9">
                <w:rPr>
                  <w:sz w:val="24"/>
                  <w:szCs w:val="24"/>
                </w:rPr>
                <w:t>university careers</w:t>
              </w:r>
            </w:ins>
            <w:ins w:id="33" w:author="Firas Moosvi" w:date="2021-10-26T15:47:00Z">
              <w:r>
                <w:rPr>
                  <w:sz w:val="24"/>
                  <w:szCs w:val="24"/>
                </w:rPr>
                <w:t>.</w:t>
              </w:r>
            </w:ins>
            <w:ins w:id="34" w:author="Firas Moosvi" w:date="2021-10-26T15:48:00Z">
              <w:r>
                <w:rPr>
                  <w:sz w:val="24"/>
                  <w:szCs w:val="24"/>
                </w:rPr>
                <w:t xml:space="preserve"> In addition, c</w:t>
              </w:r>
            </w:ins>
            <w:ins w:id="35" w:author="Firas Moosvi" w:date="2021-10-26T15:47:00Z">
              <w:r>
                <w:rPr>
                  <w:sz w:val="24"/>
                  <w:szCs w:val="24"/>
                </w:rPr>
                <w:t xml:space="preserve">ourses </w:t>
              </w:r>
            </w:ins>
            <w:ins w:id="36" w:author="Firas Moosvi" w:date="2021-10-26T15:49:00Z">
              <w:r>
                <w:rPr>
                  <w:sz w:val="24"/>
                  <w:szCs w:val="24"/>
                </w:rPr>
                <w:t>with</w:t>
              </w:r>
            </w:ins>
            <w:ins w:id="37" w:author="Firas Moosvi" w:date="2021-10-26T15:47:00Z">
              <w:r>
                <w:rPr>
                  <w:sz w:val="24"/>
                  <w:szCs w:val="24"/>
                </w:rPr>
                <w:t xml:space="preserve"> these skills </w:t>
              </w:r>
            </w:ins>
            <w:ins w:id="38" w:author="Firas Moosvi" w:date="2021-10-26T15:44:00Z">
              <w:r>
                <w:rPr>
                  <w:sz w:val="24"/>
                  <w:szCs w:val="24"/>
                </w:rPr>
                <w:t xml:space="preserve">often have </w:t>
              </w:r>
            </w:ins>
            <w:ins w:id="39" w:author="Firas Moosvi" w:date="2021-10-26T15:45:00Z">
              <w:r>
                <w:rPr>
                  <w:sz w:val="24"/>
                  <w:szCs w:val="24"/>
                </w:rPr>
                <w:t>inconvenient pre-requisites, making it impractical for students to learn and app</w:t>
              </w:r>
            </w:ins>
            <w:ins w:id="40" w:author="Firas Moosvi" w:date="2021-10-26T15:46:00Z">
              <w:r>
                <w:rPr>
                  <w:sz w:val="24"/>
                  <w:szCs w:val="24"/>
                </w:rPr>
                <w:t xml:space="preserve">ly </w:t>
              </w:r>
            </w:ins>
            <w:ins w:id="41" w:author="Firas Moosvi" w:date="2021-10-26T15:53:00Z">
              <w:r>
                <w:rPr>
                  <w:sz w:val="24"/>
                  <w:szCs w:val="24"/>
                </w:rPr>
                <w:t xml:space="preserve">the skills </w:t>
              </w:r>
            </w:ins>
            <w:ins w:id="42" w:author="Firas Moosvi" w:date="2021-10-26T15:46:00Z">
              <w:r>
                <w:rPr>
                  <w:sz w:val="24"/>
                  <w:szCs w:val="24"/>
                </w:rPr>
                <w:t>throughout their degrees</w:t>
              </w:r>
            </w:ins>
            <w:ins w:id="43" w:author="Firas Moosvi" w:date="2021-10-26T15:45:00Z">
              <w:r>
                <w:rPr>
                  <w:sz w:val="24"/>
                  <w:szCs w:val="24"/>
                </w:rPr>
                <w:t>.</w:t>
              </w:r>
            </w:ins>
            <w:ins w:id="44" w:author="Firas Moosvi" w:date="2021-10-26T16:14:00Z">
              <w:r w:rsidR="00AC10D2">
                <w:rPr>
                  <w:sz w:val="24"/>
                  <w:szCs w:val="24"/>
                </w:rPr>
                <w:t xml:space="preserve"> We want</w:t>
              </w:r>
            </w:ins>
            <w:ins w:id="45" w:author="Firas Moosvi" w:date="2021-10-26T16:15:00Z">
              <w:r w:rsidR="006E0AA9">
                <w:rPr>
                  <w:sz w:val="24"/>
                  <w:szCs w:val="24"/>
                </w:rPr>
                <w:t>ed</w:t>
              </w:r>
            </w:ins>
            <w:ins w:id="46" w:author="Firas Moosvi" w:date="2021-10-26T16:14:00Z">
              <w:r w:rsidR="00AC10D2">
                <w:rPr>
                  <w:sz w:val="24"/>
                  <w:szCs w:val="24"/>
                </w:rPr>
                <w:t xml:space="preserve"> to design </w:t>
              </w:r>
            </w:ins>
            <w:ins w:id="47" w:author="Firas Moosvi" w:date="2021-10-26T16:15:00Z">
              <w:r w:rsidR="006E0AA9">
                <w:rPr>
                  <w:sz w:val="24"/>
                  <w:szCs w:val="24"/>
                </w:rPr>
                <w:t>this course so anybody at UBCO could take it</w:t>
              </w:r>
            </w:ins>
            <w:ins w:id="48" w:author="Firas Moosvi" w:date="2021-10-26T16:17:00Z">
              <w:r w:rsidR="006E0AA9">
                <w:rPr>
                  <w:sz w:val="24"/>
                  <w:szCs w:val="24"/>
                </w:rPr>
                <w:t xml:space="preserve">, regardless of the faculty or program they </w:t>
              </w:r>
            </w:ins>
            <w:ins w:id="49" w:author="Firas Moosvi" w:date="2021-10-26T16:18:00Z">
              <w:r w:rsidR="006E0AA9">
                <w:rPr>
                  <w:sz w:val="24"/>
                  <w:szCs w:val="24"/>
                </w:rPr>
                <w:t>were</w:t>
              </w:r>
            </w:ins>
            <w:ins w:id="50" w:author="Firas Moosvi" w:date="2021-10-26T16:17:00Z">
              <w:r w:rsidR="006E0AA9">
                <w:rPr>
                  <w:sz w:val="24"/>
                  <w:szCs w:val="24"/>
                </w:rPr>
                <w:t xml:space="preserve"> enrolled in.</w:t>
              </w:r>
            </w:ins>
          </w:p>
          <w:p w14:paraId="1D247E8F" w14:textId="1C17FDD5" w:rsidR="00FB25CD" w:rsidRDefault="00FB25CD" w:rsidP="00FB25CD">
            <w:pPr>
              <w:rPr>
                <w:ins w:id="51" w:author="Firas Moosvi" w:date="2021-10-26T15:53:00Z"/>
                <w:sz w:val="24"/>
                <w:szCs w:val="24"/>
              </w:rPr>
            </w:pPr>
          </w:p>
          <w:p w14:paraId="25BCDBE9" w14:textId="5ABBC507" w:rsidR="00F67DE9" w:rsidDel="00502319" w:rsidRDefault="00F67DE9" w:rsidP="001C26A2">
            <w:pPr>
              <w:rPr>
                <w:del w:id="52" w:author="Firas Moosvi" w:date="2021-10-26T15:54:00Z"/>
                <w:sz w:val="24"/>
                <w:szCs w:val="24"/>
              </w:rPr>
            </w:pPr>
          </w:p>
          <w:p w14:paraId="52625E9B" w14:textId="5FC0CB6E" w:rsidR="007C07B7" w:rsidDel="00502319" w:rsidRDefault="007C07B7" w:rsidP="001C26A2">
            <w:pPr>
              <w:rPr>
                <w:del w:id="53" w:author="Firas Moosvi" w:date="2021-10-26T15:54:00Z"/>
                <w:sz w:val="24"/>
                <w:szCs w:val="24"/>
              </w:rPr>
            </w:pPr>
            <w:del w:id="54" w:author="Firas Moosvi" w:date="2021-10-26T15:50:00Z">
              <w:r w:rsidDel="00FB25CD">
                <w:rPr>
                  <w:sz w:val="24"/>
                  <w:szCs w:val="24"/>
                </w:rPr>
                <w:delText xml:space="preserve">Data scientists and data analysts often have to carry out repetitive tasks and data manipulation prior to answering any questions they might have. </w:delText>
              </w:r>
            </w:del>
            <w:del w:id="55" w:author="Firas Moosvi" w:date="2021-10-26T15:54:00Z">
              <w:r w:rsidDel="00502319">
                <w:rPr>
                  <w:sz w:val="24"/>
                  <w:szCs w:val="24"/>
                </w:rPr>
                <w:delText xml:space="preserve">Python is a tool that allows for easy data manipulation, which is particularly useful when dealing with large amount of data. Reproducibility is also of importance to data scientists. </w:delText>
              </w:r>
            </w:del>
          </w:p>
          <w:p w14:paraId="22D4405E" w14:textId="77777777" w:rsidR="007C07B7" w:rsidDel="00502319" w:rsidRDefault="007C07B7" w:rsidP="001C26A2">
            <w:pPr>
              <w:rPr>
                <w:del w:id="56" w:author="Firas Moosvi" w:date="2021-10-26T15:55:00Z"/>
                <w:sz w:val="24"/>
                <w:szCs w:val="24"/>
              </w:rPr>
            </w:pPr>
          </w:p>
          <w:p w14:paraId="508CC097" w14:textId="1B6E832B" w:rsidR="00502319" w:rsidRDefault="00721ACE" w:rsidP="006E0AA9">
            <w:pPr>
              <w:rPr>
                <w:ins w:id="57" w:author="Firas Moosvi" w:date="2021-10-26T15:56:00Z"/>
                <w:sz w:val="24"/>
                <w:szCs w:val="24"/>
              </w:rPr>
            </w:pPr>
            <w:r>
              <w:rPr>
                <w:sz w:val="24"/>
                <w:szCs w:val="24"/>
              </w:rPr>
              <w:t>This course complements the current offering</w:t>
            </w:r>
            <w:ins w:id="58" w:author="Firas Moosvi" w:date="2021-10-26T15:55:00Z">
              <w:r w:rsidR="00502319">
                <w:rPr>
                  <w:sz w:val="24"/>
                  <w:szCs w:val="24"/>
                </w:rPr>
                <w:t>s</w:t>
              </w:r>
            </w:ins>
            <w:r>
              <w:rPr>
                <w:sz w:val="24"/>
                <w:szCs w:val="24"/>
              </w:rPr>
              <w:t xml:space="preserve"> in Data Science and Computer Science by introducing </w:t>
            </w:r>
            <w:del w:id="59" w:author="Firas Moosvi" w:date="2021-10-26T16:18:00Z">
              <w:r w:rsidDel="006E0AA9">
                <w:rPr>
                  <w:sz w:val="24"/>
                  <w:szCs w:val="24"/>
                </w:rPr>
                <w:delText xml:space="preserve">basic </w:delText>
              </w:r>
            </w:del>
            <w:r>
              <w:rPr>
                <w:sz w:val="24"/>
                <w:szCs w:val="24"/>
              </w:rPr>
              <w:t>computational skills in Python</w:t>
            </w:r>
            <w:ins w:id="60" w:author="Firas Moosvi" w:date="2021-10-26T15:55:00Z">
              <w:r w:rsidR="00502319">
                <w:rPr>
                  <w:sz w:val="24"/>
                  <w:szCs w:val="24"/>
                </w:rPr>
                <w:t xml:space="preserve"> </w:t>
              </w:r>
            </w:ins>
            <w:ins w:id="61" w:author="Firas Moosvi" w:date="2021-10-26T16:19:00Z">
              <w:r w:rsidR="006E0AA9">
                <w:rPr>
                  <w:sz w:val="24"/>
                  <w:szCs w:val="24"/>
                </w:rPr>
                <w:t>while learning to</w:t>
              </w:r>
            </w:ins>
            <w:ins w:id="62" w:author="Firas Moosvi" w:date="2021-10-26T15:55:00Z">
              <w:r w:rsidR="00502319">
                <w:rPr>
                  <w:sz w:val="24"/>
                  <w:szCs w:val="24"/>
                </w:rPr>
                <w:t xml:space="preserve"> work with a variety of data sets. </w:t>
              </w:r>
            </w:ins>
            <w:ins w:id="63" w:author="Firas Moosvi" w:date="2021-10-26T16:20:00Z">
              <w:r w:rsidR="006E0AA9">
                <w:rPr>
                  <w:sz w:val="24"/>
                  <w:szCs w:val="24"/>
                </w:rPr>
                <w:t>Key</w:t>
              </w:r>
            </w:ins>
            <w:ins w:id="64" w:author="Firas Moosvi" w:date="2021-10-26T15:55:00Z">
              <w:r w:rsidR="00502319">
                <w:rPr>
                  <w:sz w:val="24"/>
                  <w:szCs w:val="24"/>
                </w:rPr>
                <w:t xml:space="preserve"> </w:t>
              </w:r>
            </w:ins>
            <w:ins w:id="65" w:author="Firas Moosvi" w:date="2021-10-26T16:20:00Z">
              <w:r w:rsidR="006E0AA9">
                <w:rPr>
                  <w:sz w:val="24"/>
                  <w:szCs w:val="24"/>
                </w:rPr>
                <w:t>foci</w:t>
              </w:r>
            </w:ins>
            <w:ins w:id="66" w:author="Firas Moosvi" w:date="2021-10-26T15:55:00Z">
              <w:r w:rsidR="00502319">
                <w:rPr>
                  <w:sz w:val="24"/>
                  <w:szCs w:val="24"/>
                </w:rPr>
                <w:t xml:space="preserve"> of this course</w:t>
              </w:r>
            </w:ins>
            <w:ins w:id="67" w:author="Firas Moosvi" w:date="2021-10-26T16:21:00Z">
              <w:r w:rsidR="006E0AA9">
                <w:rPr>
                  <w:sz w:val="24"/>
                  <w:szCs w:val="24"/>
                </w:rPr>
                <w:t xml:space="preserve"> are </w:t>
              </w:r>
              <w:r w:rsidR="006E0AA9">
                <w:rPr>
                  <w:sz w:val="24"/>
                  <w:szCs w:val="24"/>
                </w:rPr>
                <w:t>computer literacy</w:t>
              </w:r>
              <w:r w:rsidR="006E0AA9">
                <w:rPr>
                  <w:sz w:val="24"/>
                  <w:szCs w:val="24"/>
                </w:rPr>
                <w:t xml:space="preserve"> and </w:t>
              </w:r>
              <w:r w:rsidR="006E0AA9">
                <w:rPr>
                  <w:sz w:val="24"/>
                  <w:szCs w:val="24"/>
                </w:rPr>
                <w:t>basic programming skills</w:t>
              </w:r>
              <w:r w:rsidR="006E0AA9">
                <w:rPr>
                  <w:sz w:val="24"/>
                  <w:szCs w:val="24"/>
                </w:rPr>
                <w:t xml:space="preserve"> with an </w:t>
              </w:r>
            </w:ins>
            <w:ins w:id="68" w:author="Firas Moosvi" w:date="2021-10-26T15:55:00Z">
              <w:r w:rsidR="00502319">
                <w:rPr>
                  <w:sz w:val="24"/>
                  <w:szCs w:val="24"/>
                </w:rPr>
                <w:t>emphasi</w:t>
              </w:r>
            </w:ins>
            <w:ins w:id="69" w:author="Firas Moosvi" w:date="2021-10-26T16:21:00Z">
              <w:r w:rsidR="006E0AA9">
                <w:rPr>
                  <w:sz w:val="24"/>
                  <w:szCs w:val="24"/>
                </w:rPr>
                <w:t xml:space="preserve">s on </w:t>
              </w:r>
            </w:ins>
            <w:ins w:id="70" w:author="Firas Moosvi" w:date="2021-10-26T16:19:00Z">
              <w:r w:rsidR="006E0AA9">
                <w:rPr>
                  <w:sz w:val="24"/>
                  <w:szCs w:val="24"/>
                </w:rPr>
                <w:t>reproducible</w:t>
              </w:r>
            </w:ins>
            <w:ins w:id="71" w:author="Firas Moosvi" w:date="2021-10-26T15:55:00Z">
              <w:r w:rsidR="00502319">
                <w:rPr>
                  <w:sz w:val="24"/>
                  <w:szCs w:val="24"/>
                </w:rPr>
                <w:t xml:space="preserve"> workflows</w:t>
              </w:r>
            </w:ins>
            <w:ins w:id="72" w:author="Firas Moosvi" w:date="2021-10-26T16:22:00Z">
              <w:r w:rsidR="006E0AA9">
                <w:rPr>
                  <w:sz w:val="24"/>
                  <w:szCs w:val="24"/>
                </w:rPr>
                <w:t>.</w:t>
              </w:r>
            </w:ins>
            <w:del w:id="73" w:author="Firas Moosvi" w:date="2021-10-26T16:21:00Z">
              <w:r w:rsidDel="006E0AA9">
                <w:rPr>
                  <w:sz w:val="24"/>
                  <w:szCs w:val="24"/>
                </w:rPr>
                <w:delText xml:space="preserve"> </w:delText>
              </w:r>
              <w:r w:rsidR="007C07B7" w:rsidDel="006E0AA9">
                <w:rPr>
                  <w:sz w:val="24"/>
                  <w:szCs w:val="24"/>
                </w:rPr>
                <w:delText>including</w:delText>
              </w:r>
              <w:r w:rsidDel="006E0AA9">
                <w:rPr>
                  <w:sz w:val="24"/>
                  <w:szCs w:val="24"/>
                </w:rPr>
                <w:delText xml:space="preserve"> </w:delText>
              </w:r>
              <w:r w:rsidR="007C07B7" w:rsidDel="006E0AA9">
                <w:rPr>
                  <w:sz w:val="24"/>
                  <w:szCs w:val="24"/>
                </w:rPr>
                <w:delText xml:space="preserve">testing </w:delText>
              </w:r>
            </w:del>
            <w:del w:id="74" w:author="Firas Moosvi" w:date="2021-10-26T15:55:00Z">
              <w:r w:rsidR="007C07B7" w:rsidDel="00502319">
                <w:rPr>
                  <w:sz w:val="24"/>
                  <w:szCs w:val="24"/>
                </w:rPr>
                <w:delText xml:space="preserve">and </w:delText>
              </w:r>
            </w:del>
            <w:del w:id="75" w:author="Firas Moosvi" w:date="2021-10-26T16:21:00Z">
              <w:r w:rsidDel="006E0AA9">
                <w:rPr>
                  <w:sz w:val="24"/>
                  <w:szCs w:val="24"/>
                </w:rPr>
                <w:delText>version</w:delText>
              </w:r>
            </w:del>
            <w:del w:id="76" w:author="Firas Moosvi" w:date="2021-10-26T15:55:00Z">
              <w:r w:rsidDel="00502319">
                <w:rPr>
                  <w:sz w:val="24"/>
                  <w:szCs w:val="24"/>
                </w:rPr>
                <w:delText>ing</w:delText>
              </w:r>
            </w:del>
            <w:del w:id="77" w:author="Firas Moosvi" w:date="2021-10-26T16:21:00Z">
              <w:r w:rsidDel="006E0AA9">
                <w:rPr>
                  <w:sz w:val="24"/>
                  <w:szCs w:val="24"/>
                </w:rPr>
                <w:delText xml:space="preserve"> control mechanisms</w:delText>
              </w:r>
            </w:del>
            <w:del w:id="78" w:author="Firas Moosvi" w:date="2021-10-26T15:56:00Z">
              <w:r w:rsidR="007C07B7" w:rsidDel="00502319">
                <w:rPr>
                  <w:sz w:val="24"/>
                  <w:szCs w:val="24"/>
                </w:rPr>
                <w:delText xml:space="preserve"> for facilitating reproducibility</w:delText>
              </w:r>
            </w:del>
            <w:del w:id="79" w:author="Firas Moosvi" w:date="2021-10-26T16:21:00Z">
              <w:r w:rsidDel="006E0AA9">
                <w:rPr>
                  <w:sz w:val="24"/>
                  <w:szCs w:val="24"/>
                </w:rPr>
                <w:delText xml:space="preserve">. </w:delText>
              </w:r>
            </w:del>
          </w:p>
          <w:p w14:paraId="527C9786" w14:textId="77777777" w:rsidR="00502319" w:rsidRDefault="00502319" w:rsidP="001C26A2">
            <w:pPr>
              <w:rPr>
                <w:ins w:id="80" w:author="Firas Moosvi" w:date="2021-10-26T15:56:00Z"/>
                <w:sz w:val="24"/>
                <w:szCs w:val="24"/>
              </w:rPr>
            </w:pPr>
          </w:p>
          <w:p w14:paraId="43B62ABE" w14:textId="5C1B02B5" w:rsidR="00721ACE" w:rsidRDefault="00721ACE" w:rsidP="001C2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Several majors in </w:t>
            </w:r>
            <w:r w:rsidR="007C07B7">
              <w:rPr>
                <w:sz w:val="24"/>
                <w:szCs w:val="24"/>
              </w:rPr>
              <w:t>our department will benefit</w:t>
            </w:r>
            <w:r>
              <w:rPr>
                <w:sz w:val="24"/>
                <w:szCs w:val="24"/>
              </w:rPr>
              <w:t xml:space="preserve"> from this course, in particular Computer Science (which currently does not have a formal course on Python), Data Science (which needs to introduce </w:t>
            </w:r>
            <w:del w:id="81" w:author="Firas Moosvi" w:date="2021-10-26T16:22:00Z">
              <w:r w:rsidR="007C07B7" w:rsidDel="006E0AA9">
                <w:rPr>
                  <w:sz w:val="24"/>
                  <w:szCs w:val="24"/>
                </w:rPr>
                <w:delText xml:space="preserve">data </w:delText>
              </w:r>
            </w:del>
            <w:ins w:id="82" w:author="Firas Moosvi" w:date="2021-10-26T16:22:00Z">
              <w:r w:rsidR="006E0AA9">
                <w:rPr>
                  <w:sz w:val="24"/>
                  <w:szCs w:val="24"/>
                </w:rPr>
                <w:t>D</w:t>
              </w:r>
              <w:r w:rsidR="006E0AA9">
                <w:rPr>
                  <w:sz w:val="24"/>
                  <w:szCs w:val="24"/>
                </w:rPr>
                <w:t xml:space="preserve">ata </w:t>
              </w:r>
            </w:ins>
            <w:del w:id="83" w:author="Firas Moosvi" w:date="2021-10-26T16:22:00Z">
              <w:r w:rsidR="007C07B7" w:rsidDel="006E0AA9">
                <w:rPr>
                  <w:sz w:val="24"/>
                  <w:szCs w:val="24"/>
                </w:rPr>
                <w:delText>science</w:delText>
              </w:r>
              <w:r w:rsidDel="006E0AA9">
                <w:rPr>
                  <w:sz w:val="24"/>
                  <w:szCs w:val="24"/>
                </w:rPr>
                <w:delText xml:space="preserve"> </w:delText>
              </w:r>
            </w:del>
            <w:ins w:id="84" w:author="Firas Moosvi" w:date="2021-10-26T16:22:00Z">
              <w:r w:rsidR="006E0AA9">
                <w:rPr>
                  <w:sz w:val="24"/>
                  <w:szCs w:val="24"/>
                </w:rPr>
                <w:t>S</w:t>
              </w:r>
              <w:r w:rsidR="006E0AA9">
                <w:rPr>
                  <w:sz w:val="24"/>
                  <w:szCs w:val="24"/>
                </w:rPr>
                <w:t xml:space="preserve">cience </w:t>
              </w:r>
            </w:ins>
            <w:r>
              <w:rPr>
                <w:sz w:val="24"/>
                <w:szCs w:val="24"/>
              </w:rPr>
              <w:t xml:space="preserve">both </w:t>
            </w:r>
            <w:r w:rsidR="007C07B7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 xml:space="preserve">R and </w:t>
            </w:r>
            <w:r w:rsidR="007C07B7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Python), and Physics (which</w:t>
            </w:r>
            <w:ins w:id="85" w:author="Firas Moosvi" w:date="2021-10-26T15:56:00Z">
              <w:r w:rsidR="00502319">
                <w:rPr>
                  <w:sz w:val="24"/>
                  <w:szCs w:val="24"/>
                </w:rPr>
                <w:t xml:space="preserve"> would permit </w:t>
              </w:r>
            </w:ins>
            <w:ins w:id="86" w:author="Firas Moosvi" w:date="2021-10-26T15:57:00Z">
              <w:r w:rsidR="00502319">
                <w:rPr>
                  <w:sz w:val="24"/>
                  <w:szCs w:val="24"/>
                </w:rPr>
                <w:t>instructors to</w:t>
              </w:r>
            </w:ins>
            <w:ins w:id="87" w:author="Firas Moosvi" w:date="2021-10-26T15:56:00Z">
              <w:r w:rsidR="00502319">
                <w:rPr>
                  <w:sz w:val="24"/>
                  <w:szCs w:val="24"/>
                </w:rPr>
                <w:t xml:space="preserve"> </w:t>
              </w:r>
            </w:ins>
            <w:ins w:id="88" w:author="Firas Moosvi" w:date="2021-10-26T15:57:00Z">
              <w:r w:rsidR="00502319">
                <w:rPr>
                  <w:sz w:val="24"/>
                  <w:szCs w:val="24"/>
                </w:rPr>
                <w:t xml:space="preserve">embrace computation in class and in labs to reinforce </w:t>
              </w:r>
            </w:ins>
            <w:ins w:id="89" w:author="Firas Moosvi" w:date="2021-10-26T16:22:00Z">
              <w:r w:rsidR="006E0AA9">
                <w:rPr>
                  <w:sz w:val="24"/>
                  <w:szCs w:val="24"/>
                </w:rPr>
                <w:t xml:space="preserve">theoretical </w:t>
              </w:r>
            </w:ins>
            <w:ins w:id="90" w:author="Firas Moosvi" w:date="2021-10-26T15:57:00Z">
              <w:r w:rsidR="00502319">
                <w:rPr>
                  <w:sz w:val="24"/>
                  <w:szCs w:val="24"/>
                </w:rPr>
                <w:t>concepts</w:t>
              </w:r>
            </w:ins>
            <w:del w:id="91" w:author="Firas Moosvi" w:date="2021-10-26T15:57:00Z">
              <w:r w:rsidDel="00502319">
                <w:rPr>
                  <w:sz w:val="24"/>
                  <w:szCs w:val="24"/>
                </w:rPr>
                <w:delText xml:space="preserve"> deals with large amounts of digitized data</w:delText>
              </w:r>
              <w:r w:rsidR="007C07B7" w:rsidDel="00502319">
                <w:rPr>
                  <w:sz w:val="24"/>
                  <w:szCs w:val="24"/>
                </w:rPr>
                <w:delText xml:space="preserve"> that needs to be analyzed</w:delText>
              </w:r>
            </w:del>
            <w:r>
              <w:rPr>
                <w:sz w:val="24"/>
                <w:szCs w:val="24"/>
              </w:rPr>
              <w:t xml:space="preserve">). </w:t>
            </w:r>
          </w:p>
          <w:p w14:paraId="3E9297A3" w14:textId="6B37CF02" w:rsidR="00721ACE" w:rsidRDefault="00721ACE" w:rsidP="001C26A2">
            <w:pPr>
              <w:rPr>
                <w:ins w:id="92" w:author="Firas Moosvi" w:date="2021-10-26T15:57:00Z"/>
                <w:sz w:val="24"/>
                <w:szCs w:val="24"/>
              </w:rPr>
            </w:pPr>
          </w:p>
          <w:p w14:paraId="2CBD2185" w14:textId="292190EF" w:rsidR="00502319" w:rsidDel="00502319" w:rsidRDefault="00502319" w:rsidP="00502319">
            <w:pPr>
              <w:rPr>
                <w:del w:id="93" w:author="Firas Moosvi" w:date="2021-10-26T15:58:00Z"/>
                <w:sz w:val="24"/>
                <w:szCs w:val="24"/>
              </w:rPr>
              <w:pPrChange w:id="94" w:author="Firas Moosvi" w:date="2021-10-26T15:58:00Z">
                <w:pPr/>
              </w:pPrChange>
            </w:pPr>
          </w:p>
          <w:p w14:paraId="1D07CEFF" w14:textId="0C800AA8" w:rsidR="00502319" w:rsidRDefault="007C07B7" w:rsidP="00502319">
            <w:pPr>
              <w:rPr>
                <w:ins w:id="95" w:author="Firas Moosvi" w:date="2021-10-26T16:01:00Z"/>
                <w:sz w:val="24"/>
                <w:szCs w:val="24"/>
              </w:rPr>
            </w:pPr>
            <w:del w:id="96" w:author="Firas Moosvi" w:date="2021-10-26T15:58:00Z">
              <w:r w:rsidDel="00502319">
                <w:rPr>
                  <w:sz w:val="24"/>
                  <w:szCs w:val="24"/>
                </w:rPr>
                <w:delText>Beyond our department, t</w:delText>
              </w:r>
              <w:r w:rsidR="00721ACE" w:rsidDel="00502319">
                <w:rPr>
                  <w:sz w:val="24"/>
                  <w:szCs w:val="24"/>
                </w:rPr>
                <w:delText>hose</w:delText>
              </w:r>
            </w:del>
            <w:del w:id="97" w:author="Firas Moosvi" w:date="2021-10-26T16:22:00Z">
              <w:r w:rsidR="00721ACE" w:rsidDel="006E0AA9">
                <w:rPr>
                  <w:sz w:val="24"/>
                  <w:szCs w:val="24"/>
                </w:rPr>
                <w:delText xml:space="preserve"> concepts are critical for </w:delText>
              </w:r>
            </w:del>
            <w:del w:id="98" w:author="Firas Moosvi" w:date="2021-10-26T15:58:00Z">
              <w:r w:rsidR="00721ACE" w:rsidDel="00502319">
                <w:rPr>
                  <w:sz w:val="24"/>
                  <w:szCs w:val="24"/>
                </w:rPr>
                <w:delText>all</w:delText>
              </w:r>
            </w:del>
            <w:del w:id="99" w:author="Firas Moosvi" w:date="2021-10-26T16:22:00Z">
              <w:r w:rsidR="00721ACE" w:rsidDel="006E0AA9">
                <w:rPr>
                  <w:sz w:val="24"/>
                  <w:szCs w:val="24"/>
                </w:rPr>
                <w:delText xml:space="preserve"> disciplines</w:delText>
              </w:r>
              <w:r w:rsidDel="006E0AA9">
                <w:rPr>
                  <w:sz w:val="24"/>
                  <w:szCs w:val="24"/>
                </w:rPr>
                <w:delText xml:space="preserve"> </w:delText>
              </w:r>
            </w:del>
            <w:del w:id="100" w:author="Firas Moosvi" w:date="2021-10-26T15:58:00Z">
              <w:r w:rsidDel="00502319">
                <w:rPr>
                  <w:sz w:val="24"/>
                  <w:szCs w:val="24"/>
                </w:rPr>
                <w:delText>doing data analyses</w:delText>
              </w:r>
            </w:del>
            <w:del w:id="101" w:author="Firas Moosvi" w:date="2021-10-26T16:22:00Z">
              <w:r w:rsidR="00721ACE" w:rsidDel="006E0AA9">
                <w:rPr>
                  <w:sz w:val="24"/>
                  <w:szCs w:val="24"/>
                </w:rPr>
                <w:delText>.</w:delText>
              </w:r>
            </w:del>
          </w:p>
          <w:p w14:paraId="7E98C8F3" w14:textId="5EB644D2" w:rsidR="00BB2050" w:rsidRDefault="00502319" w:rsidP="00502319">
            <w:pPr>
              <w:rPr>
                <w:ins w:id="102" w:author="Firas Moosvi" w:date="2021-10-26T16:13:00Z"/>
                <w:sz w:val="24"/>
                <w:szCs w:val="24"/>
              </w:rPr>
            </w:pPr>
            <w:ins w:id="103" w:author="Firas Moosvi" w:date="2021-10-26T16:01:00Z">
              <w:r>
                <w:rPr>
                  <w:sz w:val="24"/>
                  <w:szCs w:val="24"/>
                </w:rPr>
                <w:t>One of the goals of this course is to allow students to sample Data Science applications</w:t>
              </w:r>
            </w:ins>
            <w:ins w:id="104" w:author="Firas Moosvi" w:date="2021-10-26T16:02:00Z">
              <w:r>
                <w:rPr>
                  <w:sz w:val="24"/>
                  <w:szCs w:val="24"/>
                </w:rPr>
                <w:t xml:space="preserve"> via the labs,</w:t>
              </w:r>
            </w:ins>
            <w:ins w:id="105" w:author="Firas Moosvi" w:date="2021-10-26T16:01:00Z">
              <w:r>
                <w:rPr>
                  <w:sz w:val="24"/>
                  <w:szCs w:val="24"/>
                </w:rPr>
                <w:t xml:space="preserve"> in a variety of different contexts</w:t>
              </w:r>
            </w:ins>
            <w:ins w:id="106" w:author="Firas Moosvi" w:date="2021-10-26T16:07:00Z">
              <w:r w:rsidR="004E3674">
                <w:rPr>
                  <w:sz w:val="24"/>
                  <w:szCs w:val="24"/>
                </w:rPr>
                <w:t xml:space="preserve">. </w:t>
              </w:r>
            </w:ins>
            <w:del w:id="107" w:author="Firas Moosvi" w:date="2021-10-26T16:02:00Z">
              <w:r w:rsidR="00721ACE" w:rsidDel="00502319">
                <w:rPr>
                  <w:sz w:val="24"/>
                  <w:szCs w:val="24"/>
                </w:rPr>
                <w:delText xml:space="preserve"> </w:delText>
              </w:r>
            </w:del>
            <w:commentRangeStart w:id="108"/>
            <w:del w:id="109" w:author="Firas Moosvi" w:date="2021-10-26T16:07:00Z">
              <w:r w:rsidR="007C07B7" w:rsidDel="004E3674">
                <w:rPr>
                  <w:sz w:val="24"/>
                  <w:szCs w:val="24"/>
                </w:rPr>
                <w:delText>From informal discussion</w:delText>
              </w:r>
              <w:r w:rsidR="00C11DA9" w:rsidDel="004E3674">
                <w:rPr>
                  <w:sz w:val="24"/>
                  <w:szCs w:val="24"/>
                </w:rPr>
                <w:delText>s while developing this course</w:delText>
              </w:r>
              <w:r w:rsidR="00A94C2A" w:rsidDel="004E3674">
                <w:rPr>
                  <w:sz w:val="24"/>
                  <w:szCs w:val="24"/>
                </w:rPr>
                <w:delText>,</w:delText>
              </w:r>
            </w:del>
            <w:ins w:id="110" w:author="Firas Moosvi" w:date="2021-10-26T16:08:00Z">
              <w:r w:rsidR="004E3674">
                <w:rPr>
                  <w:sz w:val="24"/>
                  <w:szCs w:val="24"/>
                </w:rPr>
                <w:t>In</w:t>
              </w:r>
            </w:ins>
            <w:ins w:id="111" w:author="Firas Moosvi" w:date="2021-10-26T16:04:00Z">
              <w:r>
                <w:rPr>
                  <w:sz w:val="24"/>
                  <w:szCs w:val="24"/>
                </w:rPr>
                <w:t xml:space="preserve"> the first two-thirds of the course, all students will do the same labs to build their skills in Python. </w:t>
              </w:r>
            </w:ins>
            <w:ins w:id="112" w:author="Firas Moosvi" w:date="2021-10-26T16:08:00Z">
              <w:r w:rsidR="004E3674">
                <w:rPr>
                  <w:sz w:val="24"/>
                  <w:szCs w:val="24"/>
                </w:rPr>
                <w:t>In each of</w:t>
              </w:r>
            </w:ins>
            <w:ins w:id="113" w:author="Firas Moosvi" w:date="2021-10-26T16:04:00Z">
              <w:r w:rsidR="004E3674">
                <w:rPr>
                  <w:sz w:val="24"/>
                  <w:szCs w:val="24"/>
                </w:rPr>
                <w:t xml:space="preserve"> the last 3 labs</w:t>
              </w:r>
            </w:ins>
            <w:ins w:id="114" w:author="Firas Moosvi" w:date="2021-10-26T16:08:00Z">
              <w:r w:rsidR="004E3674">
                <w:rPr>
                  <w:sz w:val="24"/>
                  <w:szCs w:val="24"/>
                </w:rPr>
                <w:t xml:space="preserve">, </w:t>
              </w:r>
            </w:ins>
            <w:ins w:id="115" w:author="Firas Moosvi" w:date="2021-10-26T16:05:00Z">
              <w:r w:rsidR="004E3674">
                <w:rPr>
                  <w:sz w:val="24"/>
                  <w:szCs w:val="24"/>
                </w:rPr>
                <w:t xml:space="preserve">students will select </w:t>
              </w:r>
            </w:ins>
            <w:ins w:id="116" w:author="Firas Moosvi" w:date="2021-10-26T16:06:00Z">
              <w:r w:rsidR="004E3674">
                <w:rPr>
                  <w:sz w:val="24"/>
                  <w:szCs w:val="24"/>
                </w:rPr>
                <w:t xml:space="preserve">from a </w:t>
              </w:r>
            </w:ins>
            <w:ins w:id="117" w:author="Firas Moosvi" w:date="2021-10-26T16:08:00Z">
              <w:r w:rsidR="004E3674">
                <w:rPr>
                  <w:sz w:val="24"/>
                  <w:szCs w:val="24"/>
                </w:rPr>
                <w:t xml:space="preserve">“buffet” </w:t>
              </w:r>
            </w:ins>
            <w:ins w:id="118" w:author="Firas Moosvi" w:date="2021-10-26T16:06:00Z">
              <w:r w:rsidR="004E3674">
                <w:rPr>
                  <w:sz w:val="24"/>
                  <w:szCs w:val="24"/>
                </w:rPr>
                <w:t xml:space="preserve">of </w:t>
              </w:r>
            </w:ins>
            <w:ins w:id="119" w:author="Firas Moosvi" w:date="2021-10-26T16:08:00Z">
              <w:r w:rsidR="004E3674">
                <w:rPr>
                  <w:sz w:val="24"/>
                  <w:szCs w:val="24"/>
                </w:rPr>
                <w:t xml:space="preserve">discipline-specific </w:t>
              </w:r>
            </w:ins>
            <w:ins w:id="120" w:author="Firas Moosvi" w:date="2021-10-26T16:06:00Z">
              <w:r w:rsidR="004E3674">
                <w:rPr>
                  <w:sz w:val="24"/>
                  <w:szCs w:val="24"/>
                </w:rPr>
                <w:t>labs based on their interests and curiosities</w:t>
              </w:r>
            </w:ins>
            <w:ins w:id="121" w:author="Firas Moosvi" w:date="2021-10-26T16:09:00Z">
              <w:r w:rsidR="004E3674">
                <w:rPr>
                  <w:sz w:val="24"/>
                  <w:szCs w:val="24"/>
                </w:rPr>
                <w:t xml:space="preserve"> (and importantly, no pre-</w:t>
              </w:r>
              <w:proofErr w:type="spellStart"/>
              <w:r w:rsidR="004E3674">
                <w:rPr>
                  <w:sz w:val="24"/>
                  <w:szCs w:val="24"/>
                </w:rPr>
                <w:t>reqs</w:t>
              </w:r>
              <w:proofErr w:type="spellEnd"/>
              <w:r w:rsidR="004E3674">
                <w:rPr>
                  <w:sz w:val="24"/>
                  <w:szCs w:val="24"/>
                </w:rPr>
                <w:t>)</w:t>
              </w:r>
            </w:ins>
            <w:ins w:id="122" w:author="Firas Moosvi" w:date="2021-10-26T16:06:00Z">
              <w:r w:rsidR="004E3674">
                <w:rPr>
                  <w:sz w:val="24"/>
                  <w:szCs w:val="24"/>
                </w:rPr>
                <w:t xml:space="preserve">. </w:t>
              </w:r>
            </w:ins>
            <w:ins w:id="123" w:author="Firas Moosvi" w:date="2021-10-26T16:09:00Z">
              <w:r w:rsidR="004E3674">
                <w:rPr>
                  <w:sz w:val="24"/>
                  <w:szCs w:val="24"/>
                </w:rPr>
                <w:t>Each</w:t>
              </w:r>
            </w:ins>
            <w:ins w:id="124" w:author="Firas Moosvi" w:date="2021-10-26T16:06:00Z">
              <w:r w:rsidR="004E3674">
                <w:rPr>
                  <w:sz w:val="24"/>
                  <w:szCs w:val="24"/>
                </w:rPr>
                <w:t xml:space="preserve"> lab</w:t>
              </w:r>
            </w:ins>
            <w:ins w:id="125" w:author="Firas Moosvi" w:date="2021-10-26T16:09:00Z">
              <w:r w:rsidR="004E3674">
                <w:rPr>
                  <w:sz w:val="24"/>
                  <w:szCs w:val="24"/>
                </w:rPr>
                <w:t xml:space="preserve"> in the series</w:t>
              </w:r>
            </w:ins>
            <w:ins w:id="126" w:author="Firas Moosvi" w:date="2021-10-26T16:06:00Z">
              <w:r w:rsidR="004E3674">
                <w:rPr>
                  <w:sz w:val="24"/>
                  <w:szCs w:val="24"/>
                </w:rPr>
                <w:t xml:space="preserve"> will have the same </w:t>
              </w:r>
              <w:r w:rsidR="004E3674">
                <w:rPr>
                  <w:sz w:val="24"/>
                  <w:szCs w:val="24"/>
                </w:rPr>
                <w:lastRenderedPageBreak/>
                <w:t>learning outcomes, but the datasets and “</w:t>
              </w:r>
            </w:ins>
            <w:ins w:id="127" w:author="Firas Moosvi" w:date="2021-10-26T16:07:00Z">
              <w:r w:rsidR="004E3674">
                <w:rPr>
                  <w:sz w:val="24"/>
                  <w:szCs w:val="24"/>
                </w:rPr>
                <w:t xml:space="preserve">questions” will differ based on the </w:t>
              </w:r>
            </w:ins>
            <w:ins w:id="128" w:author="Firas Moosvi" w:date="2021-10-26T16:09:00Z">
              <w:r w:rsidR="004E3674">
                <w:rPr>
                  <w:sz w:val="24"/>
                  <w:szCs w:val="24"/>
                </w:rPr>
                <w:t>discipline</w:t>
              </w:r>
            </w:ins>
            <w:ins w:id="129" w:author="Firas Moosvi" w:date="2021-10-26T16:07:00Z">
              <w:r w:rsidR="004E3674">
                <w:rPr>
                  <w:sz w:val="24"/>
                  <w:szCs w:val="24"/>
                </w:rPr>
                <w:t>.</w:t>
              </w:r>
            </w:ins>
            <w:ins w:id="130" w:author="Firas Moosvi" w:date="2021-10-26T16:10:00Z">
              <w:r w:rsidR="00BB2050">
                <w:rPr>
                  <w:sz w:val="24"/>
                  <w:szCs w:val="24"/>
                </w:rPr>
                <w:t xml:space="preserve"> </w:t>
              </w:r>
            </w:ins>
            <w:ins w:id="131" w:author="Firas Moosvi" w:date="2021-10-26T16:11:00Z">
              <w:r w:rsidR="00BB2050">
                <w:rPr>
                  <w:sz w:val="24"/>
                  <w:szCs w:val="24"/>
                </w:rPr>
                <w:t>Some</w:t>
              </w:r>
            </w:ins>
            <w:ins w:id="132" w:author="Firas Moosvi" w:date="2021-10-26T16:10:00Z">
              <w:r w:rsidR="00BB2050">
                <w:rPr>
                  <w:sz w:val="24"/>
                  <w:szCs w:val="24"/>
                </w:rPr>
                <w:t xml:space="preserve"> example</w:t>
              </w:r>
            </w:ins>
            <w:ins w:id="133" w:author="Firas Moosvi" w:date="2021-10-26T16:11:00Z">
              <w:r w:rsidR="00BB2050">
                <w:rPr>
                  <w:sz w:val="24"/>
                  <w:szCs w:val="24"/>
                </w:rPr>
                <w:t xml:space="preserve"> labs that we are currently considering include</w:t>
              </w:r>
            </w:ins>
            <w:ins w:id="134" w:author="Firas Moosvi" w:date="2021-10-26T16:12:00Z">
              <w:r w:rsidR="00BB2050">
                <w:rPr>
                  <w:sz w:val="24"/>
                  <w:szCs w:val="24"/>
                </w:rPr>
                <w:t xml:space="preserve"> exploring</w:t>
              </w:r>
            </w:ins>
            <w:ins w:id="135" w:author="Firas Moosvi" w:date="2021-10-26T16:11:00Z">
              <w:r w:rsidR="00BB2050">
                <w:rPr>
                  <w:sz w:val="24"/>
                  <w:szCs w:val="24"/>
                </w:rPr>
                <w:t>:</w:t>
              </w:r>
            </w:ins>
          </w:p>
          <w:p w14:paraId="117B0E26" w14:textId="77777777" w:rsidR="00BB2050" w:rsidRDefault="00BB2050" w:rsidP="00502319">
            <w:pPr>
              <w:rPr>
                <w:ins w:id="136" w:author="Firas Moosvi" w:date="2021-10-26T16:11:00Z"/>
                <w:sz w:val="24"/>
                <w:szCs w:val="24"/>
              </w:rPr>
            </w:pPr>
          </w:p>
          <w:p w14:paraId="447EA9AE" w14:textId="06FBF803" w:rsidR="00BB2050" w:rsidRDefault="00BB2050" w:rsidP="00502319">
            <w:pPr>
              <w:rPr>
                <w:ins w:id="137" w:author="Firas Moosvi" w:date="2021-10-26T16:11:00Z"/>
                <w:sz w:val="24"/>
                <w:szCs w:val="24"/>
              </w:rPr>
            </w:pPr>
            <w:ins w:id="138" w:author="Firas Moosvi" w:date="2021-10-26T16:11:00Z">
              <w:r>
                <w:rPr>
                  <w:sz w:val="24"/>
                  <w:szCs w:val="24"/>
                </w:rPr>
                <w:t xml:space="preserve">- </w:t>
              </w:r>
            </w:ins>
            <w:proofErr w:type="gramStart"/>
            <w:ins w:id="139" w:author="Firas Moosvi" w:date="2021-10-26T16:12:00Z">
              <w:r>
                <w:rPr>
                  <w:sz w:val="24"/>
                  <w:szCs w:val="24"/>
                </w:rPr>
                <w:t>Flow</w:t>
              </w:r>
            </w:ins>
            <w:ins w:id="140" w:author="Firas Moosvi" w:date="2021-10-26T16:10:00Z">
              <w:r>
                <w:rPr>
                  <w:sz w:val="24"/>
                  <w:szCs w:val="24"/>
                </w:rPr>
                <w:t>-rates</w:t>
              </w:r>
              <w:proofErr w:type="gramEnd"/>
              <w:r>
                <w:rPr>
                  <w:sz w:val="24"/>
                  <w:szCs w:val="24"/>
                </w:rPr>
                <w:t xml:space="preserve"> and temperatures of various rivers. </w:t>
              </w:r>
            </w:ins>
          </w:p>
          <w:p w14:paraId="477C5A33" w14:textId="2D928095" w:rsidR="00BB2050" w:rsidRDefault="00BB2050" w:rsidP="00502319">
            <w:pPr>
              <w:rPr>
                <w:ins w:id="141" w:author="Firas Moosvi" w:date="2021-10-26T16:11:00Z"/>
                <w:sz w:val="24"/>
                <w:szCs w:val="24"/>
              </w:rPr>
            </w:pPr>
            <w:ins w:id="142" w:author="Firas Moosvi" w:date="2021-10-26T16:11:00Z">
              <w:r>
                <w:rPr>
                  <w:sz w:val="24"/>
                  <w:szCs w:val="24"/>
                </w:rPr>
                <w:t xml:space="preserve">- </w:t>
              </w:r>
            </w:ins>
            <w:ins w:id="143" w:author="Firas Moosvi" w:date="2021-10-26T16:12:00Z">
              <w:r>
                <w:rPr>
                  <w:sz w:val="24"/>
                  <w:szCs w:val="24"/>
                </w:rPr>
                <w:t>Stock</w:t>
              </w:r>
            </w:ins>
            <w:ins w:id="144" w:author="Firas Moosvi" w:date="2021-10-26T16:11:00Z">
              <w:r>
                <w:rPr>
                  <w:sz w:val="24"/>
                  <w:szCs w:val="24"/>
                </w:rPr>
                <w:t>-market fluctuations over time.</w:t>
              </w:r>
            </w:ins>
            <w:ins w:id="145" w:author="Firas Moosvi" w:date="2021-10-26T16:07:00Z">
              <w:r w:rsidR="004E3674">
                <w:rPr>
                  <w:sz w:val="24"/>
                  <w:szCs w:val="24"/>
                </w:rPr>
                <w:t xml:space="preserve"> </w:t>
              </w:r>
            </w:ins>
          </w:p>
          <w:p w14:paraId="68B693ED" w14:textId="2F262627" w:rsidR="00BB2050" w:rsidRDefault="00BB2050" w:rsidP="00502319">
            <w:pPr>
              <w:rPr>
                <w:ins w:id="146" w:author="Firas Moosvi" w:date="2021-10-26T16:12:00Z"/>
                <w:sz w:val="24"/>
                <w:szCs w:val="24"/>
              </w:rPr>
            </w:pPr>
            <w:ins w:id="147" w:author="Firas Moosvi" w:date="2021-10-26T16:11:00Z">
              <w:r>
                <w:rPr>
                  <w:sz w:val="24"/>
                  <w:szCs w:val="24"/>
                </w:rPr>
                <w:t xml:space="preserve">- </w:t>
              </w:r>
            </w:ins>
            <w:ins w:id="148" w:author="Firas Moosvi" w:date="2021-10-26T16:12:00Z">
              <w:r>
                <w:rPr>
                  <w:sz w:val="24"/>
                  <w:szCs w:val="24"/>
                </w:rPr>
                <w:t>Population growth</w:t>
              </w:r>
            </w:ins>
            <w:ins w:id="149" w:author="Firas Moosvi" w:date="2021-10-26T16:13:00Z">
              <w:r>
                <w:rPr>
                  <w:sz w:val="24"/>
                  <w:szCs w:val="24"/>
                </w:rPr>
                <w:t xml:space="preserve"> in major urban areas</w:t>
              </w:r>
            </w:ins>
          </w:p>
          <w:p w14:paraId="268F2892" w14:textId="61C71315" w:rsidR="00BB2050" w:rsidRDefault="00BB2050" w:rsidP="00502319">
            <w:pPr>
              <w:rPr>
                <w:ins w:id="150" w:author="Firas Moosvi" w:date="2021-10-26T16:11:00Z"/>
                <w:sz w:val="24"/>
                <w:szCs w:val="24"/>
              </w:rPr>
            </w:pPr>
            <w:ins w:id="151" w:author="Firas Moosvi" w:date="2021-10-26T16:12:00Z">
              <w:r>
                <w:rPr>
                  <w:sz w:val="24"/>
                  <w:szCs w:val="24"/>
                </w:rPr>
                <w:t xml:space="preserve">- </w:t>
              </w:r>
            </w:ins>
            <w:ins w:id="152" w:author="Firas Moosvi" w:date="2021-10-26T16:13:00Z">
              <w:r>
                <w:rPr>
                  <w:sz w:val="24"/>
                  <w:szCs w:val="24"/>
                </w:rPr>
                <w:t>Climate change</w:t>
              </w:r>
            </w:ins>
          </w:p>
          <w:p w14:paraId="0FF2CE9A" w14:textId="77777777" w:rsidR="00BB2050" w:rsidRDefault="00BB2050" w:rsidP="00502319">
            <w:pPr>
              <w:rPr>
                <w:ins w:id="153" w:author="Firas Moosvi" w:date="2021-10-26T16:11:00Z"/>
                <w:sz w:val="24"/>
                <w:szCs w:val="24"/>
              </w:rPr>
            </w:pPr>
          </w:p>
          <w:p w14:paraId="0C6D8E8F" w14:textId="77777777" w:rsidR="006E0AA9" w:rsidRDefault="004E3674" w:rsidP="006E0AA9">
            <w:pPr>
              <w:rPr>
                <w:ins w:id="154" w:author="Firas Moosvi" w:date="2021-10-26T16:22:00Z"/>
                <w:sz w:val="24"/>
                <w:szCs w:val="24"/>
              </w:rPr>
            </w:pPr>
            <w:ins w:id="155" w:author="Firas Moosvi" w:date="2021-10-26T16:07:00Z">
              <w:r>
                <w:rPr>
                  <w:sz w:val="24"/>
                  <w:szCs w:val="24"/>
                </w:rPr>
                <w:t>From our informal discussions while developing this course, we have several commitments from folks across campus to help us develop these discipline-specific labs at the first-year level.</w:t>
              </w:r>
            </w:ins>
            <w:ins w:id="156" w:author="Firas Moosvi" w:date="2021-10-26T16:22:00Z">
              <w:r w:rsidR="006E0AA9">
                <w:rPr>
                  <w:sz w:val="24"/>
                  <w:szCs w:val="24"/>
                </w:rPr>
                <w:t xml:space="preserve"> </w:t>
              </w:r>
              <w:r w:rsidR="006E0AA9">
                <w:rPr>
                  <w:sz w:val="24"/>
                  <w:szCs w:val="24"/>
                </w:rPr>
                <w:t xml:space="preserve">There is a tremendous amount of excitement across the </w:t>
              </w:r>
              <w:proofErr w:type="gramStart"/>
              <w:r w:rsidR="006E0AA9">
                <w:rPr>
                  <w:sz w:val="24"/>
                  <w:szCs w:val="24"/>
                </w:rPr>
                <w:t>Faculty</w:t>
              </w:r>
              <w:proofErr w:type="gramEnd"/>
              <w:r w:rsidR="006E0AA9">
                <w:rPr>
                  <w:sz w:val="24"/>
                  <w:szCs w:val="24"/>
                </w:rPr>
                <w:t xml:space="preserve"> about a data science course taught in Python, even beyond our department. These concepts are critical for many other disciplines with a large amount of overlap on the skills needed.</w:t>
              </w:r>
            </w:ins>
          </w:p>
          <w:p w14:paraId="36941E3C" w14:textId="6202C1C3" w:rsidR="00502319" w:rsidRDefault="00502319" w:rsidP="00502319">
            <w:pPr>
              <w:rPr>
                <w:ins w:id="157" w:author="Firas Moosvi" w:date="2021-10-26T15:59:00Z"/>
                <w:sz w:val="24"/>
                <w:szCs w:val="24"/>
              </w:rPr>
            </w:pPr>
          </w:p>
          <w:p w14:paraId="18D00F2D" w14:textId="2AFB416B" w:rsidR="00A94C2A" w:rsidDel="00BB2050" w:rsidRDefault="00A94C2A" w:rsidP="00502319">
            <w:pPr>
              <w:rPr>
                <w:del w:id="158" w:author="Firas Moosvi" w:date="2021-10-26T16:13:00Z"/>
                <w:sz w:val="24"/>
                <w:szCs w:val="24"/>
              </w:rPr>
            </w:pPr>
            <w:del w:id="159" w:author="Firas Moosvi" w:date="2021-10-26T16:13:00Z">
              <w:r w:rsidDel="00BB2050">
                <w:rPr>
                  <w:sz w:val="24"/>
                  <w:szCs w:val="24"/>
                </w:rPr>
                <w:delText xml:space="preserve"> </w:delText>
              </w:r>
              <w:r w:rsidR="005B15AD" w:rsidDel="00BB2050">
                <w:rPr>
                  <w:sz w:val="24"/>
                  <w:szCs w:val="24"/>
                </w:rPr>
                <w:delText xml:space="preserve">there seems to be interest for this introductory course. </w:delText>
              </w:r>
              <w:commentRangeEnd w:id="108"/>
              <w:r w:rsidR="007A7F04" w:rsidDel="00BB2050">
                <w:rPr>
                  <w:rStyle w:val="CommentReference"/>
                </w:rPr>
                <w:commentReference w:id="108"/>
              </w:r>
              <w:r w:rsidR="00C156CB" w:rsidDel="00BB2050">
                <w:rPr>
                  <w:sz w:val="24"/>
                  <w:szCs w:val="24"/>
                </w:rPr>
                <w:delText xml:space="preserve">Therefore, we are designing the course so that the data manipulation and analyses </w:delText>
              </w:r>
              <w:commentRangeStart w:id="160"/>
              <w:commentRangeStart w:id="161"/>
              <w:r w:rsidR="00C156CB" w:rsidDel="00BB2050">
                <w:rPr>
                  <w:sz w:val="24"/>
                  <w:szCs w:val="24"/>
                </w:rPr>
                <w:delText xml:space="preserve">labs and/or project </w:delText>
              </w:r>
              <w:commentRangeEnd w:id="160"/>
              <w:r w:rsidR="007A7F04" w:rsidDel="00BB2050">
                <w:rPr>
                  <w:rStyle w:val="CommentReference"/>
                </w:rPr>
                <w:commentReference w:id="160"/>
              </w:r>
              <w:commentRangeEnd w:id="161"/>
              <w:r w:rsidR="00502319" w:rsidDel="00BB2050">
                <w:rPr>
                  <w:rStyle w:val="CommentReference"/>
                </w:rPr>
                <w:commentReference w:id="161"/>
              </w:r>
              <w:r w:rsidR="00C156CB" w:rsidDel="00BB2050">
                <w:rPr>
                  <w:sz w:val="24"/>
                  <w:szCs w:val="24"/>
                </w:rPr>
                <w:delText xml:space="preserve">have applications from various disciplines. </w:delText>
              </w:r>
            </w:del>
          </w:p>
          <w:p w14:paraId="00E2E55A" w14:textId="77777777" w:rsidR="00721ACE" w:rsidDel="006E0AA9" w:rsidRDefault="00721ACE" w:rsidP="001C26A2">
            <w:pPr>
              <w:rPr>
                <w:del w:id="162" w:author="Firas Moosvi" w:date="2021-10-26T16:23:00Z"/>
                <w:sz w:val="24"/>
                <w:szCs w:val="24"/>
              </w:rPr>
            </w:pPr>
          </w:p>
          <w:p w14:paraId="1B85636C" w14:textId="5B2684E6" w:rsidR="00721ACE" w:rsidRDefault="00721ACE" w:rsidP="00721ACE">
            <w:pPr>
              <w:rPr>
                <w:sz w:val="24"/>
                <w:szCs w:val="24"/>
              </w:rPr>
            </w:pPr>
          </w:p>
          <w:p w14:paraId="6743E2C7" w14:textId="77777777" w:rsidR="001C26A2" w:rsidRPr="00721ACE" w:rsidDel="00AC10D2" w:rsidRDefault="00C362F6" w:rsidP="001C26A2">
            <w:pPr>
              <w:rPr>
                <w:del w:id="163" w:author="Firas Moosvi" w:date="2021-10-26T16:13:00Z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del w:id="164" w:author="Firas Moosvi" w:date="2021-10-26T16:14:00Z">
              <w:r w:rsidDel="00AC10D2">
                <w:rPr>
                  <w:sz w:val="24"/>
                  <w:szCs w:val="24"/>
                </w:rPr>
                <w:delText xml:space="preserve"> </w:delText>
              </w:r>
            </w:del>
          </w:p>
          <w:p w14:paraId="325FC8A5" w14:textId="77777777" w:rsidR="00A72905" w:rsidDel="00AC10D2" w:rsidRDefault="00A72905">
            <w:pPr>
              <w:rPr>
                <w:del w:id="165" w:author="Firas Moosvi" w:date="2021-10-26T16:13:00Z"/>
                <w:b/>
                <w:sz w:val="24"/>
                <w:szCs w:val="24"/>
              </w:rPr>
            </w:pPr>
          </w:p>
          <w:p w14:paraId="1FA123BB" w14:textId="77777777" w:rsidR="00A72905" w:rsidRDefault="00A72905">
            <w:pPr>
              <w:rPr>
                <w:b/>
                <w:sz w:val="24"/>
                <w:szCs w:val="24"/>
              </w:rPr>
            </w:pPr>
          </w:p>
        </w:tc>
      </w:tr>
      <w:tr w:rsidR="00A934B7" w:rsidRPr="0067084F" w14:paraId="7BFC67FC" w14:textId="77777777" w:rsidTr="00B5490C">
        <w:trPr>
          <w:trHeight w:val="5539"/>
        </w:trPr>
        <w:tc>
          <w:tcPr>
            <w:tcW w:w="4428" w:type="dxa"/>
          </w:tcPr>
          <w:p w14:paraId="707C5E00" w14:textId="77777777" w:rsidR="00A934B7" w:rsidRPr="0067084F" w:rsidRDefault="00A934B7">
            <w:pPr>
              <w:rPr>
                <w:b/>
                <w:sz w:val="24"/>
                <w:szCs w:val="24"/>
              </w:rPr>
            </w:pPr>
          </w:p>
          <w:p w14:paraId="6E2F156A" w14:textId="77777777" w:rsidR="00F66278" w:rsidRDefault="00F66278">
            <w:pPr>
              <w:rPr>
                <w:b/>
                <w:sz w:val="24"/>
                <w:szCs w:val="24"/>
              </w:rPr>
            </w:pPr>
          </w:p>
          <w:p w14:paraId="1F55879C" w14:textId="77777777" w:rsidR="00F66278" w:rsidRDefault="00F66278">
            <w:pPr>
              <w:rPr>
                <w:b/>
                <w:sz w:val="24"/>
                <w:szCs w:val="24"/>
              </w:rPr>
            </w:pPr>
          </w:p>
          <w:p w14:paraId="2F402824" w14:textId="77777777" w:rsidR="00F66278" w:rsidRDefault="00F66278">
            <w:pPr>
              <w:rPr>
                <w:b/>
                <w:sz w:val="24"/>
                <w:szCs w:val="24"/>
              </w:rPr>
            </w:pPr>
          </w:p>
          <w:p w14:paraId="4B50B6F5" w14:textId="77777777" w:rsidR="00F66278" w:rsidRDefault="00F66278">
            <w:pPr>
              <w:rPr>
                <w:b/>
                <w:sz w:val="24"/>
                <w:szCs w:val="24"/>
              </w:rPr>
            </w:pPr>
          </w:p>
          <w:p w14:paraId="7287B296" w14:textId="77777777" w:rsidR="00F66278" w:rsidRDefault="00F66278">
            <w:pPr>
              <w:rPr>
                <w:b/>
                <w:sz w:val="24"/>
                <w:szCs w:val="24"/>
              </w:rPr>
            </w:pPr>
          </w:p>
          <w:p w14:paraId="5ADB1FAC" w14:textId="77777777" w:rsidR="00F66278" w:rsidRDefault="00F66278">
            <w:pPr>
              <w:rPr>
                <w:b/>
                <w:sz w:val="24"/>
                <w:szCs w:val="24"/>
              </w:rPr>
            </w:pPr>
          </w:p>
          <w:p w14:paraId="235AFB01" w14:textId="77777777" w:rsidR="00F66278" w:rsidRDefault="00F66278">
            <w:pPr>
              <w:rPr>
                <w:b/>
                <w:sz w:val="24"/>
                <w:szCs w:val="24"/>
              </w:rPr>
            </w:pPr>
          </w:p>
          <w:p w14:paraId="745C0FF4" w14:textId="77777777" w:rsidR="00F66278" w:rsidRDefault="00F66278">
            <w:pPr>
              <w:rPr>
                <w:b/>
                <w:sz w:val="24"/>
                <w:szCs w:val="24"/>
              </w:rPr>
            </w:pPr>
          </w:p>
          <w:p w14:paraId="0ADD057F" w14:textId="77777777" w:rsidR="00AB12DB" w:rsidRDefault="00AB12DB">
            <w:pPr>
              <w:rPr>
                <w:b/>
                <w:sz w:val="24"/>
                <w:szCs w:val="24"/>
              </w:rPr>
            </w:pPr>
          </w:p>
          <w:p w14:paraId="5C28845E" w14:textId="77777777" w:rsidR="00A934B7" w:rsidRPr="0067084F" w:rsidRDefault="00A934B7">
            <w:pPr>
              <w:rPr>
                <w:sz w:val="24"/>
                <w:szCs w:val="24"/>
              </w:rPr>
            </w:pPr>
            <w:r w:rsidRPr="0067084F">
              <w:rPr>
                <w:b/>
                <w:sz w:val="24"/>
                <w:szCs w:val="24"/>
              </w:rPr>
              <w:t xml:space="preserve">Proposed </w:t>
            </w:r>
            <w:r w:rsidR="00EE01DC">
              <w:rPr>
                <w:b/>
                <w:sz w:val="24"/>
                <w:szCs w:val="24"/>
              </w:rPr>
              <w:t xml:space="preserve">Academic </w:t>
            </w:r>
            <w:r w:rsidRPr="0067084F">
              <w:rPr>
                <w:b/>
                <w:sz w:val="24"/>
                <w:szCs w:val="24"/>
              </w:rPr>
              <w:t xml:space="preserve">Calendar Entry:  </w:t>
            </w:r>
          </w:p>
          <w:p w14:paraId="196B02EF" w14:textId="77777777" w:rsidR="00A934B7" w:rsidRPr="0067084F" w:rsidRDefault="00A934B7">
            <w:pPr>
              <w:rPr>
                <w:sz w:val="24"/>
                <w:szCs w:val="24"/>
              </w:rPr>
            </w:pPr>
          </w:p>
          <w:p w14:paraId="395C5D2C" w14:textId="77777777" w:rsidR="00A934B7" w:rsidRDefault="00A934B7">
            <w:pPr>
              <w:rPr>
                <w:sz w:val="24"/>
                <w:szCs w:val="24"/>
              </w:rPr>
            </w:pPr>
          </w:p>
          <w:p w14:paraId="276F2C5D" w14:textId="77777777" w:rsidR="007030E7" w:rsidRPr="007030E7" w:rsidRDefault="007030E7" w:rsidP="007030E7">
            <w:pPr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DATA 100</w:t>
            </w:r>
            <w:r w:rsidRPr="007030E7">
              <w:rPr>
                <w:b/>
                <w:bCs/>
                <w:sz w:val="24"/>
                <w:szCs w:val="24"/>
                <w:lang w:val="en-CA"/>
              </w:rPr>
              <w:t xml:space="preserve"> (3) </w:t>
            </w:r>
            <w:r>
              <w:rPr>
                <w:b/>
                <w:bCs/>
                <w:sz w:val="24"/>
                <w:szCs w:val="24"/>
                <w:lang w:val="en-CA"/>
              </w:rPr>
              <w:t>Introduction to Data Science in Python</w:t>
            </w:r>
          </w:p>
          <w:p w14:paraId="6F05BB48" w14:textId="2578F529" w:rsidR="007030E7" w:rsidRDefault="006E0AA9" w:rsidP="007030E7">
            <w:pPr>
              <w:rPr>
                <w:sz w:val="24"/>
                <w:szCs w:val="24"/>
                <w:lang w:val="en-CA"/>
              </w:rPr>
            </w:pPr>
            <w:ins w:id="166" w:author="Firas Moosvi" w:date="2021-10-26T16:23:00Z">
              <w:r w:rsidRPr="006E0AA9">
                <w:rPr>
                  <w:sz w:val="24"/>
                  <w:szCs w:val="24"/>
                  <w:lang w:val="en-CA"/>
                </w:rPr>
                <w:t>Fundamentals of data science with an emphasis on computational thinking, testing, debugging, and working with data sets. Real-world applications from disciplines in the sciences, humanities, medicine, engineering, social sciences, and others. No prior computing background is required.</w:t>
              </w:r>
              <w:r w:rsidRPr="006E0AA9" w:rsidDel="006E0AA9">
                <w:rPr>
                  <w:sz w:val="24"/>
                  <w:szCs w:val="24"/>
                  <w:lang w:val="en-CA"/>
                </w:rPr>
                <w:t xml:space="preserve"> </w:t>
              </w:r>
            </w:ins>
            <w:del w:id="167" w:author="Firas Moosvi" w:date="2021-10-26T16:23:00Z">
              <w:r w:rsidR="007030E7" w:rsidRPr="007030E7" w:rsidDel="006E0AA9">
                <w:rPr>
                  <w:sz w:val="24"/>
                  <w:szCs w:val="24"/>
                  <w:lang w:val="en-CA"/>
                </w:rPr>
                <w:delText xml:space="preserve">Fundamentals of data science with an emphasis on computational thinking, testing, debugging, and working with data sets. Real-world applications from disciplines </w:delText>
              </w:r>
              <w:r w:rsidR="003E32C2" w:rsidDel="006E0AA9">
                <w:rPr>
                  <w:sz w:val="24"/>
                  <w:szCs w:val="24"/>
                  <w:lang w:val="en-CA"/>
                </w:rPr>
                <w:delText>in</w:delText>
              </w:r>
              <w:r w:rsidR="007030E7" w:rsidRPr="007030E7" w:rsidDel="006E0AA9">
                <w:rPr>
                  <w:sz w:val="24"/>
                  <w:szCs w:val="24"/>
                  <w:lang w:val="en-CA"/>
                </w:rPr>
                <w:delText xml:space="preserve"> the sciences, engineering, humanities, </w:delText>
              </w:r>
              <w:r w:rsidR="007A7F04" w:rsidDel="006E0AA9">
                <w:rPr>
                  <w:sz w:val="24"/>
                  <w:szCs w:val="24"/>
                  <w:lang w:val="en-CA"/>
                </w:rPr>
                <w:delText>social sciences, business</w:delText>
              </w:r>
              <w:r w:rsidR="007030E7" w:rsidRPr="007030E7" w:rsidDel="006E0AA9">
                <w:rPr>
                  <w:sz w:val="24"/>
                  <w:szCs w:val="24"/>
                  <w:lang w:val="en-CA"/>
                </w:rPr>
                <w:delText>, and others. No prior c</w:delText>
              </w:r>
              <w:r w:rsidR="007030E7" w:rsidDel="006E0AA9">
                <w:rPr>
                  <w:sz w:val="24"/>
                  <w:szCs w:val="24"/>
                  <w:lang w:val="en-CA"/>
                </w:rPr>
                <w:delText>omputing background is required</w:delText>
              </w:r>
              <w:r w:rsidR="007030E7" w:rsidRPr="007030E7" w:rsidDel="006E0AA9">
                <w:rPr>
                  <w:sz w:val="24"/>
                  <w:szCs w:val="24"/>
                  <w:lang w:val="en-CA"/>
                </w:rPr>
                <w:delText xml:space="preserve">. </w:delText>
              </w:r>
            </w:del>
            <w:r w:rsidR="007030E7" w:rsidRPr="007030E7">
              <w:rPr>
                <w:sz w:val="24"/>
                <w:szCs w:val="24"/>
                <w:lang w:val="en-CA"/>
              </w:rPr>
              <w:t>[3-</w:t>
            </w:r>
            <w:r w:rsidR="007030E7">
              <w:rPr>
                <w:sz w:val="24"/>
                <w:szCs w:val="24"/>
                <w:lang w:val="en-CA"/>
              </w:rPr>
              <w:t>2</w:t>
            </w:r>
            <w:r w:rsidR="007030E7" w:rsidRPr="007030E7">
              <w:rPr>
                <w:sz w:val="24"/>
                <w:szCs w:val="24"/>
                <w:lang w:val="en-CA"/>
              </w:rPr>
              <w:t>-0]</w:t>
            </w:r>
          </w:p>
          <w:p w14:paraId="49EEAEA5" w14:textId="77777777" w:rsidR="001C26A2" w:rsidRPr="007030E7" w:rsidRDefault="001C26A2" w:rsidP="007030E7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Equivalency: COSC 100</w:t>
            </w:r>
          </w:p>
          <w:p w14:paraId="64AEC296" w14:textId="77777777" w:rsidR="007030E7" w:rsidRPr="0067084F" w:rsidRDefault="007030E7">
            <w:pPr>
              <w:rPr>
                <w:sz w:val="24"/>
                <w:szCs w:val="24"/>
              </w:rPr>
            </w:pPr>
          </w:p>
          <w:p w14:paraId="1F6BDBBF" w14:textId="77777777" w:rsidR="00A934B7" w:rsidRPr="0067084F" w:rsidRDefault="00A934B7">
            <w:pPr>
              <w:rPr>
                <w:sz w:val="24"/>
                <w:szCs w:val="24"/>
              </w:rPr>
            </w:pPr>
          </w:p>
          <w:p w14:paraId="07D9ED68" w14:textId="77777777" w:rsidR="001C26A2" w:rsidRPr="007030E7" w:rsidRDefault="001C26A2" w:rsidP="001C26A2">
            <w:pPr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COSC 100</w:t>
            </w:r>
            <w:r w:rsidRPr="007030E7">
              <w:rPr>
                <w:b/>
                <w:bCs/>
                <w:sz w:val="24"/>
                <w:szCs w:val="24"/>
                <w:lang w:val="en-CA"/>
              </w:rPr>
              <w:t xml:space="preserve"> (3) </w:t>
            </w:r>
            <w:r>
              <w:rPr>
                <w:b/>
                <w:bCs/>
                <w:sz w:val="24"/>
                <w:szCs w:val="24"/>
                <w:lang w:val="en-CA"/>
              </w:rPr>
              <w:t>Introduction to Data Science in Python</w:t>
            </w:r>
          </w:p>
          <w:p w14:paraId="4E75590A" w14:textId="0765E37D" w:rsidR="001C26A2" w:rsidRDefault="006E0AA9" w:rsidP="001C26A2">
            <w:pPr>
              <w:rPr>
                <w:sz w:val="24"/>
                <w:szCs w:val="24"/>
                <w:lang w:val="en-CA"/>
              </w:rPr>
            </w:pPr>
            <w:ins w:id="168" w:author="Firas Moosvi" w:date="2021-10-26T16:23:00Z">
              <w:r w:rsidRPr="006E0AA9">
                <w:rPr>
                  <w:sz w:val="24"/>
                  <w:szCs w:val="24"/>
                  <w:lang w:val="en-CA"/>
                </w:rPr>
                <w:lastRenderedPageBreak/>
                <w:t>Fundamentals of data science with an emphasis on computational thinking, testing, debugging, and working with data sets. Real-world applications from disciplines in the sciences, humanities, medicine, engineering, social sciences, and others. No prior computing background is required.</w:t>
              </w:r>
              <w:r w:rsidRPr="006E0AA9" w:rsidDel="006E0AA9">
                <w:rPr>
                  <w:sz w:val="24"/>
                  <w:szCs w:val="24"/>
                  <w:lang w:val="en-CA"/>
                </w:rPr>
                <w:t xml:space="preserve"> </w:t>
              </w:r>
            </w:ins>
            <w:del w:id="169" w:author="Firas Moosvi" w:date="2021-10-26T16:23:00Z">
              <w:r w:rsidR="001C26A2" w:rsidRPr="007030E7" w:rsidDel="006E0AA9">
                <w:rPr>
                  <w:sz w:val="24"/>
                  <w:szCs w:val="24"/>
                  <w:lang w:val="en-CA"/>
                </w:rPr>
                <w:delText xml:space="preserve">Fundamentals of data science with an emphasis on computational thinking, testing, debugging, and working with data sets. Real-world applications from disciplines </w:delText>
              </w:r>
              <w:r w:rsidR="003E32C2" w:rsidDel="006E0AA9">
                <w:rPr>
                  <w:sz w:val="24"/>
                  <w:szCs w:val="24"/>
                  <w:lang w:val="en-CA"/>
                </w:rPr>
                <w:delText>in</w:delText>
              </w:r>
              <w:r w:rsidR="001C26A2" w:rsidRPr="007030E7" w:rsidDel="006E0AA9">
                <w:rPr>
                  <w:sz w:val="24"/>
                  <w:szCs w:val="24"/>
                  <w:lang w:val="en-CA"/>
                </w:rPr>
                <w:delText xml:space="preserve"> the sciences, engineering, humanities, </w:delText>
              </w:r>
              <w:r w:rsidR="007A7F04" w:rsidDel="006E0AA9">
                <w:rPr>
                  <w:sz w:val="24"/>
                  <w:szCs w:val="24"/>
                  <w:lang w:val="en-CA"/>
                </w:rPr>
                <w:delText>social sciences, business</w:delText>
              </w:r>
              <w:r w:rsidR="001C26A2" w:rsidRPr="007030E7" w:rsidDel="006E0AA9">
                <w:rPr>
                  <w:sz w:val="24"/>
                  <w:szCs w:val="24"/>
                  <w:lang w:val="en-CA"/>
                </w:rPr>
                <w:delText>, and others. No prior c</w:delText>
              </w:r>
              <w:r w:rsidR="001C26A2" w:rsidDel="006E0AA9">
                <w:rPr>
                  <w:sz w:val="24"/>
                  <w:szCs w:val="24"/>
                  <w:lang w:val="en-CA"/>
                </w:rPr>
                <w:delText>omputing background is required</w:delText>
              </w:r>
              <w:r w:rsidR="001C26A2" w:rsidRPr="007030E7" w:rsidDel="006E0AA9">
                <w:rPr>
                  <w:sz w:val="24"/>
                  <w:szCs w:val="24"/>
                  <w:lang w:val="en-CA"/>
                </w:rPr>
                <w:delText xml:space="preserve">. </w:delText>
              </w:r>
            </w:del>
            <w:r w:rsidR="001C26A2" w:rsidRPr="007030E7">
              <w:rPr>
                <w:sz w:val="24"/>
                <w:szCs w:val="24"/>
                <w:lang w:val="en-CA"/>
              </w:rPr>
              <w:t>[3-</w:t>
            </w:r>
            <w:r w:rsidR="001C26A2">
              <w:rPr>
                <w:sz w:val="24"/>
                <w:szCs w:val="24"/>
                <w:lang w:val="en-CA"/>
              </w:rPr>
              <w:t>2</w:t>
            </w:r>
            <w:r w:rsidR="001C26A2" w:rsidRPr="007030E7">
              <w:rPr>
                <w:sz w:val="24"/>
                <w:szCs w:val="24"/>
                <w:lang w:val="en-CA"/>
              </w:rPr>
              <w:t>-0]</w:t>
            </w:r>
          </w:p>
          <w:p w14:paraId="06E5BF8F" w14:textId="77777777" w:rsidR="001C26A2" w:rsidRPr="007030E7" w:rsidRDefault="001C26A2" w:rsidP="001C26A2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Equivalency: DATA 100</w:t>
            </w:r>
          </w:p>
          <w:p w14:paraId="36F28C25" w14:textId="77777777" w:rsidR="00A934B7" w:rsidRPr="0067084F" w:rsidRDefault="00A934B7">
            <w:pPr>
              <w:rPr>
                <w:sz w:val="24"/>
                <w:szCs w:val="24"/>
              </w:rPr>
            </w:pPr>
          </w:p>
        </w:tc>
        <w:tc>
          <w:tcPr>
            <w:tcW w:w="4428" w:type="dxa"/>
            <w:gridSpan w:val="2"/>
          </w:tcPr>
          <w:p w14:paraId="11F72DF4" w14:textId="77777777" w:rsidR="00EC5470" w:rsidRDefault="00EC5470">
            <w:pPr>
              <w:rPr>
                <w:b/>
                <w:sz w:val="24"/>
                <w:szCs w:val="24"/>
              </w:rPr>
            </w:pPr>
          </w:p>
          <w:p w14:paraId="52AA9A31" w14:textId="77777777" w:rsidR="00A934B7" w:rsidRDefault="00670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Draft </w:t>
            </w:r>
            <w:r w:rsidR="00AB12DB">
              <w:rPr>
                <w:b/>
                <w:sz w:val="24"/>
                <w:szCs w:val="24"/>
              </w:rPr>
              <w:t xml:space="preserve">Academic </w:t>
            </w:r>
            <w:r>
              <w:rPr>
                <w:b/>
                <w:sz w:val="24"/>
                <w:szCs w:val="24"/>
              </w:rPr>
              <w:t xml:space="preserve">Calendar </w:t>
            </w:r>
            <w:r w:rsidR="00A934B7" w:rsidRPr="0067084F">
              <w:rPr>
                <w:b/>
                <w:sz w:val="24"/>
                <w:szCs w:val="24"/>
              </w:rPr>
              <w:t>URL:</w:t>
            </w:r>
          </w:p>
          <w:p w14:paraId="75EA3E9C" w14:textId="77777777" w:rsidR="0064411C" w:rsidRPr="0067084F" w:rsidRDefault="0064411C">
            <w:pPr>
              <w:rPr>
                <w:b/>
                <w:sz w:val="24"/>
                <w:szCs w:val="24"/>
              </w:rPr>
            </w:pPr>
            <w:r w:rsidRPr="0064411C">
              <w:rPr>
                <w:b/>
                <w:sz w:val="24"/>
                <w:szCs w:val="24"/>
                <w:highlight w:val="lightGray"/>
              </w:rPr>
              <w:t>URL</w:t>
            </w:r>
          </w:p>
          <w:p w14:paraId="3670EDB2" w14:textId="77777777" w:rsidR="00AB12DB" w:rsidRPr="005A2BB5" w:rsidRDefault="0064411C">
            <w:pPr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[</w:t>
            </w:r>
            <w:r w:rsidR="00A934B7" w:rsidRPr="005A2BB5">
              <w:rPr>
                <w:color w:val="595959"/>
                <w:sz w:val="24"/>
                <w:szCs w:val="24"/>
              </w:rPr>
              <w:t xml:space="preserve">URL from the </w:t>
            </w:r>
            <w:r w:rsidR="0067084F" w:rsidRPr="005A2BB5">
              <w:rPr>
                <w:color w:val="595959"/>
                <w:sz w:val="24"/>
                <w:szCs w:val="24"/>
              </w:rPr>
              <w:t>draft</w:t>
            </w:r>
            <w:r w:rsidR="00A934B7" w:rsidRPr="005A2BB5">
              <w:rPr>
                <w:color w:val="595959"/>
                <w:sz w:val="24"/>
                <w:szCs w:val="24"/>
              </w:rPr>
              <w:t xml:space="preserve"> </w:t>
            </w:r>
            <w:r w:rsidR="00AB12DB" w:rsidRPr="005A2BB5">
              <w:rPr>
                <w:color w:val="595959"/>
                <w:sz w:val="24"/>
                <w:szCs w:val="24"/>
              </w:rPr>
              <w:t xml:space="preserve">Academic </w:t>
            </w:r>
            <w:r w:rsidR="00A934B7" w:rsidRPr="005A2BB5">
              <w:rPr>
                <w:color w:val="595959"/>
                <w:sz w:val="24"/>
                <w:szCs w:val="24"/>
              </w:rPr>
              <w:t xml:space="preserve">Calendar </w:t>
            </w:r>
            <w:hyperlink r:id="rId11" w:history="1">
              <w:r w:rsidR="00AB12DB" w:rsidRPr="00AB12DB">
                <w:rPr>
                  <w:rStyle w:val="Hyperlink"/>
                  <w:sz w:val="24"/>
                  <w:szCs w:val="24"/>
                </w:rPr>
                <w:t>http://www.calendar.ubc.ca/okanagan/proof/edit</w:t>
              </w:r>
            </w:hyperlink>
            <w:r w:rsidR="00AB12DB" w:rsidRPr="00AB12DB">
              <w:rPr>
                <w:sz w:val="24"/>
                <w:szCs w:val="24"/>
              </w:rPr>
              <w:t xml:space="preserve"> </w:t>
            </w:r>
            <w:r w:rsidR="0067084F" w:rsidRPr="00AB12DB">
              <w:rPr>
                <w:sz w:val="24"/>
                <w:szCs w:val="24"/>
              </w:rPr>
              <w:t xml:space="preserve"> </w:t>
            </w:r>
            <w:r w:rsidR="00A934B7" w:rsidRPr="005A2BB5">
              <w:rPr>
                <w:color w:val="595959"/>
                <w:sz w:val="24"/>
                <w:szCs w:val="24"/>
              </w:rPr>
              <w:t xml:space="preserve">– </w:t>
            </w:r>
            <w:r w:rsidR="00A934B7" w:rsidRPr="005A2BB5">
              <w:rPr>
                <w:b/>
                <w:color w:val="595959"/>
                <w:sz w:val="24"/>
                <w:szCs w:val="24"/>
                <w:u w:val="single"/>
              </w:rPr>
              <w:t>not</w:t>
            </w:r>
            <w:r w:rsidR="00A934B7" w:rsidRPr="005A2BB5">
              <w:rPr>
                <w:color w:val="595959"/>
                <w:sz w:val="24"/>
                <w:szCs w:val="24"/>
              </w:rPr>
              <w:t xml:space="preserve"> the </w:t>
            </w:r>
            <w:r w:rsidR="0067084F" w:rsidRPr="005A2BB5">
              <w:rPr>
                <w:color w:val="595959"/>
                <w:sz w:val="24"/>
                <w:szCs w:val="24"/>
              </w:rPr>
              <w:t xml:space="preserve">current, posted </w:t>
            </w:r>
            <w:r w:rsidR="00AB12DB" w:rsidRPr="005A2BB5">
              <w:rPr>
                <w:color w:val="595959"/>
                <w:sz w:val="24"/>
                <w:szCs w:val="24"/>
              </w:rPr>
              <w:t>Academic</w:t>
            </w:r>
            <w:r w:rsidR="0067084F" w:rsidRPr="005A2BB5">
              <w:rPr>
                <w:color w:val="595959"/>
                <w:sz w:val="24"/>
                <w:szCs w:val="24"/>
              </w:rPr>
              <w:t xml:space="preserve"> C</w:t>
            </w:r>
            <w:r w:rsidR="00A934B7" w:rsidRPr="005A2BB5">
              <w:rPr>
                <w:color w:val="595959"/>
                <w:sz w:val="24"/>
                <w:szCs w:val="24"/>
              </w:rPr>
              <w:t xml:space="preserve">alendar. </w:t>
            </w:r>
          </w:p>
          <w:p w14:paraId="255B856E" w14:textId="77777777" w:rsidR="00A934B7" w:rsidRPr="005A2BB5" w:rsidRDefault="00AB12DB">
            <w:pPr>
              <w:rPr>
                <w:color w:val="595959"/>
                <w:sz w:val="24"/>
                <w:szCs w:val="24"/>
              </w:rPr>
            </w:pPr>
            <w:r w:rsidRPr="005A2BB5">
              <w:rPr>
                <w:b/>
                <w:color w:val="595959"/>
                <w:sz w:val="24"/>
                <w:szCs w:val="24"/>
              </w:rPr>
              <w:t>Note:</w:t>
            </w:r>
            <w:r w:rsidRPr="005A2BB5">
              <w:rPr>
                <w:color w:val="595959"/>
                <w:sz w:val="24"/>
                <w:szCs w:val="24"/>
              </w:rPr>
              <w:t xml:space="preserve"> </w:t>
            </w:r>
            <w:r w:rsidR="002D643A">
              <w:rPr>
                <w:color w:val="595959"/>
                <w:sz w:val="24"/>
                <w:szCs w:val="24"/>
              </w:rPr>
              <w:t>URL not required for</w:t>
            </w:r>
            <w:r w:rsidR="00A934B7" w:rsidRPr="005A2BB5">
              <w:rPr>
                <w:color w:val="595959"/>
                <w:sz w:val="24"/>
                <w:szCs w:val="24"/>
              </w:rPr>
              <w:t xml:space="preserve"> individual courses</w:t>
            </w:r>
            <w:r w:rsidR="0064411C">
              <w:rPr>
                <w:color w:val="595959"/>
                <w:sz w:val="24"/>
                <w:szCs w:val="24"/>
              </w:rPr>
              <w:t>.]</w:t>
            </w:r>
          </w:p>
          <w:p w14:paraId="431A968A" w14:textId="77777777" w:rsidR="00A934B7" w:rsidRPr="0067084F" w:rsidRDefault="00A934B7">
            <w:pPr>
              <w:rPr>
                <w:b/>
                <w:sz w:val="24"/>
                <w:szCs w:val="24"/>
              </w:rPr>
            </w:pPr>
          </w:p>
          <w:p w14:paraId="6E0E1435" w14:textId="77777777" w:rsidR="00A934B7" w:rsidRPr="0067084F" w:rsidRDefault="00A934B7">
            <w:pPr>
              <w:rPr>
                <w:b/>
                <w:sz w:val="24"/>
                <w:szCs w:val="24"/>
              </w:rPr>
            </w:pPr>
            <w:r w:rsidRPr="0067084F">
              <w:rPr>
                <w:b/>
                <w:sz w:val="24"/>
                <w:szCs w:val="24"/>
              </w:rPr>
              <w:t xml:space="preserve">Present </w:t>
            </w:r>
            <w:r w:rsidR="00AB12DB">
              <w:rPr>
                <w:b/>
                <w:sz w:val="24"/>
                <w:szCs w:val="24"/>
              </w:rPr>
              <w:t xml:space="preserve">Academic </w:t>
            </w:r>
            <w:r w:rsidRPr="0067084F">
              <w:rPr>
                <w:b/>
                <w:sz w:val="24"/>
                <w:szCs w:val="24"/>
              </w:rPr>
              <w:t>Calendar Entry:</w:t>
            </w:r>
          </w:p>
          <w:p w14:paraId="2D2A1A8F" w14:textId="77777777" w:rsidR="00EC5470" w:rsidRPr="00A72905" w:rsidRDefault="00A934B7" w:rsidP="00346944">
            <w:pPr>
              <w:rPr>
                <w:color w:val="595959"/>
                <w:sz w:val="24"/>
                <w:szCs w:val="24"/>
              </w:rPr>
            </w:pPr>
            <w:r w:rsidRPr="005A2BB5">
              <w:rPr>
                <w:bCs/>
                <w:color w:val="595959"/>
                <w:sz w:val="24"/>
                <w:szCs w:val="24"/>
              </w:rPr>
              <w:t xml:space="preserve">(Cut and paste from the </w:t>
            </w:r>
            <w:r w:rsidR="0067084F" w:rsidRPr="005A2BB5">
              <w:rPr>
                <w:bCs/>
                <w:color w:val="595959"/>
                <w:sz w:val="24"/>
                <w:szCs w:val="24"/>
              </w:rPr>
              <w:t>draft</w:t>
            </w:r>
            <w:r w:rsidRPr="005A2BB5">
              <w:rPr>
                <w:bCs/>
                <w:color w:val="595959"/>
                <w:sz w:val="24"/>
                <w:szCs w:val="24"/>
              </w:rPr>
              <w:t xml:space="preserve"> </w:t>
            </w:r>
            <w:r w:rsidR="00AB12DB" w:rsidRPr="005A2BB5">
              <w:rPr>
                <w:bCs/>
                <w:color w:val="595959"/>
                <w:sz w:val="24"/>
                <w:szCs w:val="24"/>
              </w:rPr>
              <w:t xml:space="preserve">Academic </w:t>
            </w:r>
            <w:r w:rsidRPr="005A2BB5">
              <w:rPr>
                <w:bCs/>
                <w:color w:val="595959"/>
                <w:sz w:val="24"/>
                <w:szCs w:val="24"/>
              </w:rPr>
              <w:t>Calendar</w:t>
            </w:r>
            <w:r w:rsidR="00816A15" w:rsidRPr="005A2BB5">
              <w:rPr>
                <w:bCs/>
                <w:color w:val="595959"/>
                <w:sz w:val="24"/>
                <w:szCs w:val="24"/>
              </w:rPr>
              <w:t>.</w:t>
            </w:r>
            <w:r w:rsidRPr="005A2BB5">
              <w:rPr>
                <w:bCs/>
                <w:color w:val="595959"/>
                <w:sz w:val="24"/>
                <w:szCs w:val="24"/>
              </w:rPr>
              <w:t>)</w:t>
            </w:r>
            <w:r w:rsidRPr="005A2BB5">
              <w:rPr>
                <w:color w:val="595959"/>
                <w:sz w:val="24"/>
                <w:szCs w:val="24"/>
              </w:rPr>
              <w:t xml:space="preserve">  </w:t>
            </w:r>
          </w:p>
          <w:p w14:paraId="4349A99B" w14:textId="77777777" w:rsidR="00EC5470" w:rsidRPr="0067084F" w:rsidRDefault="00EC5470" w:rsidP="00EC5470">
            <w:pPr>
              <w:pStyle w:val="BodyText"/>
              <w:rPr>
                <w:sz w:val="24"/>
                <w:szCs w:val="24"/>
              </w:rPr>
            </w:pPr>
          </w:p>
        </w:tc>
      </w:tr>
    </w:tbl>
    <w:p w14:paraId="1D2E3618" w14:textId="77777777" w:rsidR="00A934B7" w:rsidRDefault="00A934B7"/>
    <w:sectPr w:rsidR="00A934B7" w:rsidSect="00D028EB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sserre, Patricia" w:date="2021-10-26T15:08:00Z" w:initials="LP">
    <w:p w14:paraId="296FC15B" w14:textId="348906AF" w:rsidR="007A7F04" w:rsidRDefault="007A7F04">
      <w:pPr>
        <w:pStyle w:val="CommentText"/>
      </w:pPr>
      <w:r>
        <w:rPr>
          <w:rStyle w:val="CommentReference"/>
        </w:rPr>
        <w:annotationRef/>
      </w:r>
      <w:proofErr w:type="gramStart"/>
      <w:r>
        <w:t>Usually</w:t>
      </w:r>
      <w:proofErr w:type="gramEnd"/>
      <w:r>
        <w:t xml:space="preserve"> I put my name as </w:t>
      </w:r>
      <w:r w:rsidR="00A84057">
        <w:t xml:space="preserve">the contact because I am the </w:t>
      </w:r>
      <w:r>
        <w:t>curriculum representative</w:t>
      </w:r>
      <w:r w:rsidR="00A84057">
        <w:t>. T</w:t>
      </w:r>
      <w:r>
        <w:t xml:space="preserve">hat I’m in the loop if any changes are needed. If you prefer, I can put </w:t>
      </w:r>
      <w:proofErr w:type="gramStart"/>
      <w:r>
        <w:t>yours</w:t>
      </w:r>
      <w:proofErr w:type="gramEnd"/>
      <w:r>
        <w:t xml:space="preserve"> but you will have </w:t>
      </w:r>
      <w:r w:rsidR="00A84057">
        <w:t>to change all the contact information and keep me in the loop to ensure it goes through the process</w:t>
      </w:r>
      <w:r>
        <w:t>.</w:t>
      </w:r>
    </w:p>
  </w:comment>
  <w:comment w:id="1" w:author="Firas Moosvi" w:date="2021-10-26T15:33:00Z" w:initials="FM">
    <w:p w14:paraId="321418F1" w14:textId="0CF53096" w:rsidR="00F67DE9" w:rsidRDefault="00F67DE9">
      <w:pPr>
        <w:pStyle w:val="CommentText"/>
      </w:pPr>
      <w:r>
        <w:rPr>
          <w:rStyle w:val="CommentReference"/>
        </w:rPr>
        <w:annotationRef/>
      </w:r>
      <w:r>
        <w:t xml:space="preserve">Nope!!! I would LOVE it if it was your name </w:t>
      </w:r>
      <w:proofErr w:type="spellStart"/>
      <w:r>
        <w:t>hahaha</w:t>
      </w:r>
      <w:proofErr w:type="spellEnd"/>
      <w:r>
        <w:t xml:space="preserve"> – thank you for asking </w:t>
      </w:r>
      <w:r>
        <w:sym w:font="Wingdings" w:char="F04A"/>
      </w:r>
    </w:p>
  </w:comment>
  <w:comment w:id="108" w:author="Lasserre, Patricia" w:date="2021-10-26T15:11:00Z" w:initials="LP">
    <w:p w14:paraId="3F598B5D" w14:textId="77B29F4B" w:rsidR="007A7F04" w:rsidRDefault="007A7F04">
      <w:pPr>
        <w:pStyle w:val="CommentText"/>
      </w:pPr>
      <w:r>
        <w:rPr>
          <w:rStyle w:val="CommentReference"/>
        </w:rPr>
        <w:annotationRef/>
      </w:r>
      <w:r>
        <w:t xml:space="preserve">I thought about adding Physics, Chemistry and EESC, but as it was not formal, I don’t want them to think I’m presuming about their support. </w:t>
      </w:r>
      <w:proofErr w:type="gramStart"/>
      <w:r>
        <w:t>And also</w:t>
      </w:r>
      <w:proofErr w:type="gramEnd"/>
      <w:r>
        <w:t>, all of them tend to be in sciences, so it didn’t fit well with the argument that it is open to all. That way, we give a chance to others to support officially, and it gives us an opportunity to meet them to develop a lab</w:t>
      </w:r>
      <w:r w:rsidR="00A84057">
        <w:t>/project</w:t>
      </w:r>
      <w:r>
        <w:t>.</w:t>
      </w:r>
    </w:p>
  </w:comment>
  <w:comment w:id="160" w:author="Lasserre, Patricia" w:date="2021-10-26T15:13:00Z" w:initials="LP">
    <w:p w14:paraId="69443750" w14:textId="7B0EF5A7" w:rsidR="007A7F04" w:rsidRDefault="007A7F04">
      <w:pPr>
        <w:pStyle w:val="CommentText"/>
      </w:pPr>
      <w:r>
        <w:rPr>
          <w:rStyle w:val="CommentReference"/>
        </w:rPr>
        <w:annotationRef/>
      </w:r>
      <w:r>
        <w:t>Were you thinking the project would be specific to the discipline? Or were you thinking a lab? Or both?</w:t>
      </w:r>
      <w:r w:rsidR="00A84057">
        <w:t xml:space="preserve"> Need to be clarified I think as this is a question that might come up</w:t>
      </w:r>
    </w:p>
  </w:comment>
  <w:comment w:id="161" w:author="Firas Moosvi" w:date="2021-10-26T16:03:00Z" w:initials="FM">
    <w:p w14:paraId="5DB5D40F" w14:textId="5EA7AFC6" w:rsidR="00502319" w:rsidRDefault="00502319">
      <w:pPr>
        <w:pStyle w:val="CommentText"/>
      </w:pPr>
      <w:r>
        <w:t xml:space="preserve">Good point - </w:t>
      </w:r>
      <w:r>
        <w:rPr>
          <w:rStyle w:val="CommentReference"/>
        </w:rPr>
        <w:annotationRef/>
      </w:r>
      <w:r>
        <w:t xml:space="preserve">I have clarified this in a previous </w:t>
      </w:r>
      <w:proofErr w:type="gramStart"/>
      <w:r>
        <w:t>paragraph</w:t>
      </w:r>
      <w:proofErr w:type="gramEnd"/>
      <w:r>
        <w:t xml:space="preserve"> so I don’t think we need this anymore.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FC15B" w15:done="0"/>
  <w15:commentEx w15:paraId="321418F1" w15:paraIdParent="296FC15B" w15:done="0"/>
  <w15:commentEx w15:paraId="3F598B5D" w15:done="0"/>
  <w15:commentEx w15:paraId="69443750" w15:done="0"/>
  <w15:commentEx w15:paraId="5DB5D40F" w15:paraIdParent="694437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29E3A" w16cex:dateUtc="2021-10-26T22:08:00Z"/>
  <w16cex:commentExtensible w16cex:durableId="25229E48" w16cex:dateUtc="2021-10-26T22:33:00Z"/>
  <w16cex:commentExtensible w16cex:durableId="25229E3B" w16cex:dateUtc="2021-10-26T22:11:00Z"/>
  <w16cex:commentExtensible w16cex:durableId="25229E3C" w16cex:dateUtc="2021-10-26T22:13:00Z"/>
  <w16cex:commentExtensible w16cex:durableId="2522A549" w16cex:dateUtc="2021-10-26T2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FC15B" w16cid:durableId="25229E3A"/>
  <w16cid:commentId w16cid:paraId="321418F1" w16cid:durableId="25229E48"/>
  <w16cid:commentId w16cid:paraId="3F598B5D" w16cid:durableId="25229E3B"/>
  <w16cid:commentId w16cid:paraId="69443750" w16cid:durableId="25229E3C"/>
  <w16cid:commentId w16cid:paraId="5DB5D40F" w16cid:durableId="2522A5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B507" w14:textId="77777777" w:rsidR="00A933B8" w:rsidRDefault="00A933B8">
      <w:r>
        <w:separator/>
      </w:r>
    </w:p>
  </w:endnote>
  <w:endnote w:type="continuationSeparator" w:id="0">
    <w:p w14:paraId="01A4AFF5" w14:textId="77777777" w:rsidR="00A933B8" w:rsidRDefault="00A9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2945" w14:textId="3303AEA0" w:rsidR="006951BE" w:rsidRPr="00AB12DB" w:rsidRDefault="006951BE" w:rsidP="00AB12DB">
    <w:pPr>
      <w:pStyle w:val="Footer"/>
      <w:tabs>
        <w:tab w:val="left" w:pos="40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B12DB">
      <w:rPr>
        <w:rFonts w:ascii="Arial" w:hAnsi="Arial" w:cs="Arial"/>
        <w:sz w:val="16"/>
        <w:szCs w:val="16"/>
      </w:rPr>
      <w:fldChar w:fldCharType="begin"/>
    </w:r>
    <w:r w:rsidRPr="00AB12DB">
      <w:rPr>
        <w:rFonts w:ascii="Arial" w:hAnsi="Arial" w:cs="Arial"/>
        <w:sz w:val="16"/>
        <w:szCs w:val="16"/>
      </w:rPr>
      <w:instrText xml:space="preserve"> PAGE   \* MERGEFORMAT </w:instrText>
    </w:r>
    <w:r w:rsidRPr="00AB12DB">
      <w:rPr>
        <w:rFonts w:ascii="Arial" w:hAnsi="Arial" w:cs="Arial"/>
        <w:sz w:val="16"/>
        <w:szCs w:val="16"/>
      </w:rPr>
      <w:fldChar w:fldCharType="separate"/>
    </w:r>
    <w:r w:rsidR="00A84057">
      <w:rPr>
        <w:rFonts w:ascii="Arial" w:hAnsi="Arial" w:cs="Arial"/>
        <w:noProof/>
        <w:sz w:val="16"/>
        <w:szCs w:val="16"/>
      </w:rPr>
      <w:t>2</w:t>
    </w:r>
    <w:r w:rsidRPr="00AB12DB">
      <w:rPr>
        <w:rFonts w:ascii="Arial" w:hAnsi="Arial" w:cs="Arial"/>
        <w:sz w:val="16"/>
        <w:szCs w:val="16"/>
      </w:rPr>
      <w:fldChar w:fldCharType="end"/>
    </w:r>
  </w:p>
  <w:p w14:paraId="391E2365" w14:textId="77777777" w:rsidR="006951BE" w:rsidRDefault="0064411C" w:rsidP="002D643A">
    <w:pPr>
      <w:pStyle w:val="Footer"/>
      <w:rPr>
        <w:rStyle w:val="PageNumber"/>
        <w:rFonts w:ascii="Arial" w:hAnsi="Arial" w:cs="Arial"/>
        <w:sz w:val="16"/>
      </w:rPr>
    </w:pPr>
    <w:r>
      <w:rPr>
        <w:rStyle w:val="PageNumber"/>
        <w:rFonts w:ascii="Arial" w:hAnsi="Arial" w:cs="Arial"/>
        <w:sz w:val="16"/>
      </w:rPr>
      <w:t xml:space="preserve">UBC’s </w:t>
    </w:r>
    <w:r w:rsidR="006951BE">
      <w:rPr>
        <w:rStyle w:val="PageNumber"/>
        <w:rFonts w:ascii="Arial" w:hAnsi="Arial" w:cs="Arial"/>
        <w:sz w:val="16"/>
      </w:rPr>
      <w:t xml:space="preserve">Okanagan </w:t>
    </w:r>
    <w:r w:rsidR="002D643A">
      <w:rPr>
        <w:rStyle w:val="PageNumber"/>
        <w:rFonts w:ascii="Arial" w:hAnsi="Arial" w:cs="Arial"/>
        <w:sz w:val="16"/>
      </w:rPr>
      <w:t>c</w:t>
    </w:r>
    <w:r w:rsidR="006951BE">
      <w:rPr>
        <w:rStyle w:val="PageNumber"/>
        <w:rFonts w:ascii="Arial" w:hAnsi="Arial" w:cs="Arial"/>
        <w:sz w:val="16"/>
      </w:rPr>
      <w:t>ampus – Curriculum Proposal Form</w:t>
    </w:r>
    <w:r w:rsidR="00BE36C6">
      <w:rPr>
        <w:rStyle w:val="PageNumber"/>
        <w:rFonts w:ascii="Arial" w:hAnsi="Arial" w:cs="Arial"/>
        <w:sz w:val="16"/>
      </w:rPr>
      <w:t xml:space="preserve"> </w:t>
    </w:r>
    <w:r w:rsidR="002D643A">
      <w:rPr>
        <w:rStyle w:val="PageNumber"/>
        <w:rFonts w:ascii="Arial" w:hAnsi="Arial" w:cs="Arial"/>
        <w:sz w:val="16"/>
      </w:rPr>
      <w:tab/>
    </w:r>
    <w:r w:rsidR="002D643A">
      <w:rPr>
        <w:rStyle w:val="PageNumber"/>
        <w:rFonts w:ascii="Arial" w:hAnsi="Arial" w:cs="Arial"/>
        <w:sz w:val="16"/>
      </w:rPr>
      <w:tab/>
      <w:t xml:space="preserve">Version: </w:t>
    </w:r>
    <w:proofErr w:type="gramStart"/>
    <w:r w:rsidR="002D643A">
      <w:rPr>
        <w:rStyle w:val="PageNumber"/>
        <w:rFonts w:ascii="Arial" w:hAnsi="Arial" w:cs="Arial"/>
        <w:sz w:val="16"/>
      </w:rPr>
      <w:t>August,</w:t>
    </w:r>
    <w:proofErr w:type="gramEnd"/>
    <w:r w:rsidR="002D643A">
      <w:rPr>
        <w:rStyle w:val="PageNumber"/>
        <w:rFonts w:ascii="Arial" w:hAnsi="Arial" w:cs="Arial"/>
        <w:sz w:val="16"/>
      </w:rPr>
      <w:t xml:space="preserve"> 2015</w:t>
    </w:r>
  </w:p>
  <w:p w14:paraId="54409FC0" w14:textId="77777777" w:rsidR="006951BE" w:rsidRDefault="006951BE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C824" w14:textId="77777777" w:rsidR="00A933B8" w:rsidRDefault="00A933B8">
      <w:r>
        <w:separator/>
      </w:r>
    </w:p>
  </w:footnote>
  <w:footnote w:type="continuationSeparator" w:id="0">
    <w:p w14:paraId="4EBD992B" w14:textId="77777777" w:rsidR="00A933B8" w:rsidRDefault="00A93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2577" w14:textId="77777777" w:rsidR="006951BE" w:rsidRDefault="00683FC3" w:rsidP="00AB12DB">
    <w:pPr>
      <w:pStyle w:val="Header"/>
    </w:pPr>
    <w:r>
      <w:rPr>
        <w:noProof/>
        <w:lang w:val="en-CA" w:eastAsia="en-CA"/>
      </w:rPr>
      <w:drawing>
        <wp:inline distT="0" distB="0" distL="0" distR="0" wp14:anchorId="7A1847B9" wp14:editId="10847F51">
          <wp:extent cx="2889504" cy="384048"/>
          <wp:effectExtent l="0" t="0" r="0" b="0"/>
          <wp:docPr id="6" name="Picture 6" descr="https://brand.ubc.ca/files/2018/09/1FullLogo_ex_76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brand.ubc.ca/files/2018/09/1FullLogo_ex_76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9504" cy="384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68F4"/>
    <w:multiLevelType w:val="hybridMultilevel"/>
    <w:tmpl w:val="36FE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C1437"/>
    <w:multiLevelType w:val="hybridMultilevel"/>
    <w:tmpl w:val="7D6AD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36718"/>
    <w:multiLevelType w:val="hybridMultilevel"/>
    <w:tmpl w:val="B7560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sserre, Patricia">
    <w15:presenceInfo w15:providerId="None" w15:userId="Lasserre, Patri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4B7"/>
    <w:rsid w:val="00000A04"/>
    <w:rsid w:val="00047A87"/>
    <w:rsid w:val="000A5695"/>
    <w:rsid w:val="000B5390"/>
    <w:rsid w:val="000B67BD"/>
    <w:rsid w:val="000D7DD7"/>
    <w:rsid w:val="000E0743"/>
    <w:rsid w:val="000F185A"/>
    <w:rsid w:val="000F27BF"/>
    <w:rsid w:val="000F4739"/>
    <w:rsid w:val="00167C25"/>
    <w:rsid w:val="0018597E"/>
    <w:rsid w:val="00196524"/>
    <w:rsid w:val="001B0134"/>
    <w:rsid w:val="001C26A2"/>
    <w:rsid w:val="001D08C2"/>
    <w:rsid w:val="00204B3A"/>
    <w:rsid w:val="00243BF1"/>
    <w:rsid w:val="002734B0"/>
    <w:rsid w:val="002B268F"/>
    <w:rsid w:val="002D6029"/>
    <w:rsid w:val="002D643A"/>
    <w:rsid w:val="0030250C"/>
    <w:rsid w:val="00321CB9"/>
    <w:rsid w:val="00346944"/>
    <w:rsid w:val="0039505D"/>
    <w:rsid w:val="003C0335"/>
    <w:rsid w:val="003E32C2"/>
    <w:rsid w:val="00453E13"/>
    <w:rsid w:val="004936A8"/>
    <w:rsid w:val="004D0CF9"/>
    <w:rsid w:val="004D0F0C"/>
    <w:rsid w:val="004E3674"/>
    <w:rsid w:val="00501EB1"/>
    <w:rsid w:val="00502319"/>
    <w:rsid w:val="00526BBF"/>
    <w:rsid w:val="00533DE1"/>
    <w:rsid w:val="00580166"/>
    <w:rsid w:val="005A2BB5"/>
    <w:rsid w:val="005A7CE0"/>
    <w:rsid w:val="005B15AD"/>
    <w:rsid w:val="00624BAC"/>
    <w:rsid w:val="006337D3"/>
    <w:rsid w:val="0064411C"/>
    <w:rsid w:val="0067084F"/>
    <w:rsid w:val="00681E83"/>
    <w:rsid w:val="00683FC3"/>
    <w:rsid w:val="006951BE"/>
    <w:rsid w:val="006B1E5F"/>
    <w:rsid w:val="006E0AA9"/>
    <w:rsid w:val="006E6854"/>
    <w:rsid w:val="00702BAE"/>
    <w:rsid w:val="007030E7"/>
    <w:rsid w:val="00721ACE"/>
    <w:rsid w:val="00740DB2"/>
    <w:rsid w:val="00784FF6"/>
    <w:rsid w:val="007A7F04"/>
    <w:rsid w:val="007C07B7"/>
    <w:rsid w:val="00812019"/>
    <w:rsid w:val="00816A15"/>
    <w:rsid w:val="00835811"/>
    <w:rsid w:val="00896533"/>
    <w:rsid w:val="008B4D4B"/>
    <w:rsid w:val="00901E7B"/>
    <w:rsid w:val="0090362B"/>
    <w:rsid w:val="00907DBE"/>
    <w:rsid w:val="00914394"/>
    <w:rsid w:val="009207D2"/>
    <w:rsid w:val="00926099"/>
    <w:rsid w:val="00944B80"/>
    <w:rsid w:val="00990A6C"/>
    <w:rsid w:val="009D45FA"/>
    <w:rsid w:val="00A72905"/>
    <w:rsid w:val="00A84057"/>
    <w:rsid w:val="00A933B8"/>
    <w:rsid w:val="00A934B7"/>
    <w:rsid w:val="00A94C2A"/>
    <w:rsid w:val="00AB0866"/>
    <w:rsid w:val="00AB12DB"/>
    <w:rsid w:val="00AB66F8"/>
    <w:rsid w:val="00AC10D2"/>
    <w:rsid w:val="00AC3AF8"/>
    <w:rsid w:val="00AD7C13"/>
    <w:rsid w:val="00B33BB3"/>
    <w:rsid w:val="00B5490C"/>
    <w:rsid w:val="00B65339"/>
    <w:rsid w:val="00B67CC5"/>
    <w:rsid w:val="00BB2050"/>
    <w:rsid w:val="00BB76FA"/>
    <w:rsid w:val="00BC0B41"/>
    <w:rsid w:val="00BE36C6"/>
    <w:rsid w:val="00C11DA9"/>
    <w:rsid w:val="00C156CB"/>
    <w:rsid w:val="00C362F6"/>
    <w:rsid w:val="00C51221"/>
    <w:rsid w:val="00C615D7"/>
    <w:rsid w:val="00C91E4C"/>
    <w:rsid w:val="00CB5507"/>
    <w:rsid w:val="00D028EB"/>
    <w:rsid w:val="00D61975"/>
    <w:rsid w:val="00D657A9"/>
    <w:rsid w:val="00DA3D3E"/>
    <w:rsid w:val="00DC0408"/>
    <w:rsid w:val="00E124C5"/>
    <w:rsid w:val="00E5576B"/>
    <w:rsid w:val="00E628E9"/>
    <w:rsid w:val="00EA2884"/>
    <w:rsid w:val="00EA4E19"/>
    <w:rsid w:val="00EC5470"/>
    <w:rsid w:val="00EE01DC"/>
    <w:rsid w:val="00EE43E5"/>
    <w:rsid w:val="00F23D65"/>
    <w:rsid w:val="00F240F8"/>
    <w:rsid w:val="00F50F5D"/>
    <w:rsid w:val="00F56B9D"/>
    <w:rsid w:val="00F66278"/>
    <w:rsid w:val="00F67DE9"/>
    <w:rsid w:val="00FB25CD"/>
    <w:rsid w:val="00FD59F9"/>
    <w:rsid w:val="00FE3605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FDC288"/>
  <w15:chartTrackingRefBased/>
  <w15:docId w15:val="{2DF2F8D2-D470-4B31-A7BD-940E9663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28EB"/>
    <w:rPr>
      <w:lang w:val="en-US" w:eastAsia="en-US"/>
    </w:rPr>
  </w:style>
  <w:style w:type="paragraph" w:styleId="Heading1">
    <w:name w:val="heading 1"/>
    <w:basedOn w:val="Normal"/>
    <w:next w:val="Normal"/>
    <w:qFormat/>
    <w:rsid w:val="00D028EB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8EB"/>
    <w:pPr>
      <w:jc w:val="center"/>
    </w:pPr>
    <w:rPr>
      <w:b/>
      <w:sz w:val="24"/>
    </w:rPr>
  </w:style>
  <w:style w:type="paragraph" w:styleId="BodyText">
    <w:name w:val="Body Text"/>
    <w:basedOn w:val="Normal"/>
    <w:rsid w:val="00D028EB"/>
    <w:rPr>
      <w:sz w:val="18"/>
    </w:rPr>
  </w:style>
  <w:style w:type="paragraph" w:styleId="Header">
    <w:name w:val="header"/>
    <w:basedOn w:val="Normal"/>
    <w:rsid w:val="00D028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028EB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D028EB"/>
    <w:pPr>
      <w:jc w:val="center"/>
    </w:pPr>
    <w:rPr>
      <w:rFonts w:ascii="Arial" w:hAnsi="Arial" w:cs="Arial"/>
      <w:b/>
      <w:sz w:val="28"/>
    </w:rPr>
  </w:style>
  <w:style w:type="character" w:styleId="PageNumber">
    <w:name w:val="page number"/>
    <w:basedOn w:val="DefaultParagraphFont"/>
    <w:rsid w:val="00D028EB"/>
  </w:style>
  <w:style w:type="character" w:styleId="CommentReference">
    <w:name w:val="annotation reference"/>
    <w:rsid w:val="0067084F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084F"/>
  </w:style>
  <w:style w:type="character" w:customStyle="1" w:styleId="CommentTextChar">
    <w:name w:val="Comment Text Char"/>
    <w:basedOn w:val="DefaultParagraphFont"/>
    <w:link w:val="CommentText"/>
    <w:rsid w:val="0067084F"/>
  </w:style>
  <w:style w:type="paragraph" w:styleId="CommentSubject">
    <w:name w:val="annotation subject"/>
    <w:basedOn w:val="CommentText"/>
    <w:next w:val="CommentText"/>
    <w:link w:val="CommentSubjectChar"/>
    <w:rsid w:val="0067084F"/>
    <w:rPr>
      <w:b/>
      <w:bCs/>
    </w:rPr>
  </w:style>
  <w:style w:type="character" w:customStyle="1" w:styleId="CommentSubjectChar">
    <w:name w:val="Comment Subject Char"/>
    <w:link w:val="CommentSubject"/>
    <w:rsid w:val="0067084F"/>
    <w:rPr>
      <w:b/>
      <w:bCs/>
    </w:rPr>
  </w:style>
  <w:style w:type="paragraph" w:styleId="BalloonText">
    <w:name w:val="Balloon Text"/>
    <w:basedOn w:val="Normal"/>
    <w:link w:val="BalloonTextChar"/>
    <w:rsid w:val="00670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084F"/>
    <w:rPr>
      <w:rFonts w:ascii="Tahoma" w:hAnsi="Tahoma" w:cs="Tahoma"/>
      <w:sz w:val="16"/>
      <w:szCs w:val="16"/>
    </w:rPr>
  </w:style>
  <w:style w:type="character" w:styleId="Hyperlink">
    <w:name w:val="Hyperlink"/>
    <w:rsid w:val="0067084F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AB12DB"/>
    <w:rPr>
      <w:lang w:val="en-US" w:eastAsia="en-US"/>
    </w:rPr>
  </w:style>
  <w:style w:type="paragraph" w:styleId="Revision">
    <w:name w:val="Revision"/>
    <w:hidden/>
    <w:uiPriority w:val="99"/>
    <w:semiHidden/>
    <w:rsid w:val="00F67DE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alendar.ubc.ca/okanagan/proof/edit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UBC Curriculum Proposal Form</vt:lpstr>
    </vt:vector>
  </TitlesOfParts>
  <Company>UBC</Company>
  <LinksUpToDate>false</LinksUpToDate>
  <CharactersWithSpaces>5753</CharactersWithSpaces>
  <SharedDoc>false</SharedDoc>
  <HLinks>
    <vt:vector size="6" baseType="variant">
      <vt:variant>
        <vt:i4>2818145</vt:i4>
      </vt:variant>
      <vt:variant>
        <vt:i4>0</vt:i4>
      </vt:variant>
      <vt:variant>
        <vt:i4>0</vt:i4>
      </vt:variant>
      <vt:variant>
        <vt:i4>5</vt:i4>
      </vt:variant>
      <vt:variant>
        <vt:lpwstr>http://www.calendar.ubc.ca/okanagan/proof/edit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UBC Curriculum Proposal Form</dc:title>
  <dc:subject/>
  <dc:creator>Ramey</dc:creator>
  <cp:keywords/>
  <dc:description/>
  <cp:lastModifiedBy>Firas Moosvi</cp:lastModifiedBy>
  <cp:revision>2</cp:revision>
  <cp:lastPrinted>2014-08-15T20:49:00Z</cp:lastPrinted>
  <dcterms:created xsi:type="dcterms:W3CDTF">2021-10-26T23:24:00Z</dcterms:created>
  <dcterms:modified xsi:type="dcterms:W3CDTF">2021-10-26T23:24:00Z</dcterms:modified>
</cp:coreProperties>
</file>